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5B36" w14:textId="5E47310F" w:rsidR="00515B71" w:rsidRPr="00264CA1" w:rsidRDefault="00515B71" w:rsidP="00515B71">
      <w:pPr>
        <w:spacing w:after="0"/>
        <w:jc w:val="center"/>
        <w:rPr>
          <w:rFonts w:ascii="Arial" w:hAnsi="Arial" w:cs="Arial"/>
          <w:sz w:val="20"/>
          <w:szCs w:val="20"/>
        </w:rPr>
      </w:pPr>
      <w:commentRangeStart w:id="0"/>
      <w:r w:rsidRPr="00264CA1">
        <w:rPr>
          <w:rFonts w:ascii="Arial" w:hAnsi="Arial" w:cs="Arial"/>
          <w:sz w:val="20"/>
          <w:szCs w:val="20"/>
        </w:rPr>
        <w:t xml:space="preserve">Městská část Praha 10 </w:t>
      </w:r>
    </w:p>
    <w:p w14:paraId="558126D5" w14:textId="2774289A" w:rsidR="00515B71" w:rsidRPr="00264CA1" w:rsidRDefault="00515B71" w:rsidP="00515B71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Vinohradská 3218/169</w:t>
      </w:r>
    </w:p>
    <w:p w14:paraId="5E86642F" w14:textId="260223C9" w:rsidR="00515B71" w:rsidRPr="00264CA1" w:rsidRDefault="00515B71" w:rsidP="00515B71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100 00 Praha 10</w:t>
      </w:r>
    </w:p>
    <w:p w14:paraId="61E22AD1" w14:textId="433E6003" w:rsidR="00515B71" w:rsidRPr="00264CA1" w:rsidRDefault="00515B71" w:rsidP="00515B71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IČO: 00063941</w:t>
      </w:r>
      <w:commentRangeEnd w:id="0"/>
      <w:r w:rsidR="00554261">
        <w:rPr>
          <w:rStyle w:val="Odkaznakoment"/>
        </w:rPr>
        <w:commentReference w:id="0"/>
      </w:r>
    </w:p>
    <w:p w14:paraId="78FD2B81" w14:textId="77777777" w:rsidR="00515B71" w:rsidRPr="00264CA1" w:rsidRDefault="00515B71" w:rsidP="00515B71">
      <w:pPr>
        <w:jc w:val="center"/>
        <w:rPr>
          <w:rFonts w:ascii="Arial" w:hAnsi="Arial" w:cs="Arial"/>
          <w:sz w:val="20"/>
          <w:szCs w:val="20"/>
        </w:rPr>
      </w:pPr>
    </w:p>
    <w:p w14:paraId="2AB73B84" w14:textId="77777777" w:rsidR="00E63239" w:rsidRPr="00264CA1" w:rsidRDefault="00515B71" w:rsidP="00515B71">
      <w:pPr>
        <w:jc w:val="center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VŠEOBECNÉ PODMÍNKY PRO </w:t>
      </w:r>
      <w:r w:rsidR="00E63239" w:rsidRPr="00264CA1">
        <w:rPr>
          <w:rFonts w:ascii="Arial" w:hAnsi="Arial" w:cs="Arial"/>
          <w:sz w:val="20"/>
          <w:szCs w:val="20"/>
        </w:rPr>
        <w:t xml:space="preserve">POSKYTOVÁNÍ A </w:t>
      </w:r>
      <w:r w:rsidRPr="00264CA1">
        <w:rPr>
          <w:rFonts w:ascii="Arial" w:hAnsi="Arial" w:cs="Arial"/>
          <w:sz w:val="20"/>
          <w:szCs w:val="20"/>
        </w:rPr>
        <w:t xml:space="preserve">UŽÍVANÍ BEZPLATNÉ VEŘEJNÉ WI-FI SÍTĚ </w:t>
      </w:r>
    </w:p>
    <w:p w14:paraId="4C19EE20" w14:textId="5A953FA3" w:rsidR="00D677CB" w:rsidRPr="00264CA1" w:rsidRDefault="00E63239" w:rsidP="00515B71">
      <w:pPr>
        <w:jc w:val="center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(dále jen „</w:t>
      </w:r>
      <w:r w:rsidRPr="00264CA1">
        <w:rPr>
          <w:rFonts w:ascii="Arial" w:hAnsi="Arial" w:cs="Arial"/>
          <w:b/>
          <w:bCs/>
          <w:sz w:val="20"/>
          <w:szCs w:val="20"/>
        </w:rPr>
        <w:t>Podmínky</w:t>
      </w:r>
      <w:r w:rsidRPr="00264CA1">
        <w:rPr>
          <w:rFonts w:ascii="Arial" w:hAnsi="Arial" w:cs="Arial"/>
          <w:sz w:val="20"/>
          <w:szCs w:val="20"/>
        </w:rPr>
        <w:t>“)</w:t>
      </w:r>
    </w:p>
    <w:p w14:paraId="67692D33" w14:textId="05313D08" w:rsidR="000D0E30" w:rsidRPr="00264CA1" w:rsidRDefault="00554261" w:rsidP="00515B71">
      <w:pPr>
        <w:jc w:val="center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ze dne </w:t>
      </w:r>
      <w:del w:id="1" w:author="Šmehyl Filip (ÚMČ Praha 10)" w:date="2024-06-18T13:10:00Z">
        <w:r w:rsidRPr="00264CA1" w:rsidDel="00E95249">
          <w:rPr>
            <w:rFonts w:ascii="Arial" w:hAnsi="Arial" w:cs="Arial"/>
            <w:sz w:val="20"/>
            <w:szCs w:val="20"/>
            <w:highlight w:val="yellow"/>
          </w:rPr>
          <w:delText>[●]</w:delText>
        </w:r>
      </w:del>
      <w:ins w:id="2" w:author="Šmehyl Filip (ÚMČ Praha 10)" w:date="2024-06-18T13:10:00Z">
        <w:r w:rsidR="00E95249">
          <w:rPr>
            <w:rFonts w:ascii="Arial" w:hAnsi="Arial" w:cs="Arial"/>
            <w:sz w:val="20"/>
            <w:szCs w:val="20"/>
          </w:rPr>
          <w:t>18.6.2024</w:t>
        </w:r>
      </w:ins>
    </w:p>
    <w:p w14:paraId="3430A247" w14:textId="0FB6303A" w:rsidR="007F268C" w:rsidRPr="00264CA1" w:rsidRDefault="007F268C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t xml:space="preserve">Vymezení pojmů </w:t>
      </w:r>
    </w:p>
    <w:p w14:paraId="4626B170" w14:textId="4CAAF5CC" w:rsidR="007F268C" w:rsidRPr="00264CA1" w:rsidRDefault="00E53762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</w:t>
      </w:r>
      <w:r w:rsidRPr="00264CA1">
        <w:rPr>
          <w:rFonts w:ascii="Arial" w:hAnsi="Arial" w:cs="Arial"/>
          <w:sz w:val="20"/>
          <w:szCs w:val="20"/>
        </w:rPr>
        <w:t xml:space="preserve"> </w:t>
      </w:r>
      <w:r w:rsidR="007F268C" w:rsidRPr="00264CA1">
        <w:rPr>
          <w:rFonts w:ascii="Arial" w:hAnsi="Arial" w:cs="Arial"/>
          <w:sz w:val="20"/>
          <w:szCs w:val="20"/>
        </w:rPr>
        <w:t xml:space="preserve">účely těchto Podmínek se rozumí: </w:t>
      </w:r>
    </w:p>
    <w:p w14:paraId="66284805" w14:textId="32E277D7" w:rsidR="00426AE3" w:rsidRPr="00264CA1" w:rsidRDefault="00426AE3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„</w:t>
      </w:r>
      <w:r w:rsidRPr="00264CA1">
        <w:rPr>
          <w:rFonts w:ascii="Arial" w:hAnsi="Arial" w:cs="Arial"/>
          <w:b/>
          <w:bCs/>
          <w:sz w:val="20"/>
          <w:szCs w:val="20"/>
        </w:rPr>
        <w:t>Bezdrátovou Wi-Fi sítí</w:t>
      </w:r>
      <w:r w:rsidRPr="00264CA1">
        <w:rPr>
          <w:rFonts w:ascii="Arial" w:hAnsi="Arial" w:cs="Arial"/>
          <w:sz w:val="20"/>
          <w:szCs w:val="20"/>
        </w:rPr>
        <w:t>“ bezdrátová veřejná Wi-Fi síť s názvem MCP10-Free-WiFi;</w:t>
      </w:r>
    </w:p>
    <w:p w14:paraId="689C38D0" w14:textId="0D601022" w:rsidR="007F268C" w:rsidRDefault="007F268C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„</w:t>
      </w:r>
      <w:r w:rsidRPr="00264CA1">
        <w:rPr>
          <w:rFonts w:ascii="Arial" w:hAnsi="Arial" w:cs="Arial"/>
          <w:b/>
          <w:bCs/>
          <w:sz w:val="20"/>
          <w:szCs w:val="20"/>
        </w:rPr>
        <w:t>Poskytovatelem</w:t>
      </w:r>
      <w:r w:rsidRPr="00264CA1">
        <w:rPr>
          <w:rFonts w:ascii="Arial" w:hAnsi="Arial" w:cs="Arial"/>
          <w:sz w:val="20"/>
          <w:szCs w:val="20"/>
        </w:rPr>
        <w:t>“ Úřad městské části Praha 10, se sídlem Vinohradská 3218/169, 100</w:t>
      </w:r>
      <w:r w:rsidR="00DA46D0" w:rsidRPr="00264CA1">
        <w:rPr>
          <w:rFonts w:ascii="Arial" w:hAnsi="Arial" w:cs="Arial"/>
          <w:sz w:val="20"/>
          <w:szCs w:val="20"/>
        </w:rPr>
        <w:t> </w:t>
      </w:r>
      <w:r w:rsidRPr="00264CA1">
        <w:rPr>
          <w:rFonts w:ascii="Arial" w:hAnsi="Arial" w:cs="Arial"/>
          <w:sz w:val="20"/>
          <w:szCs w:val="20"/>
        </w:rPr>
        <w:t>00 Praha 10, IČO: 000 63</w:t>
      </w:r>
      <w:r w:rsidR="00554261">
        <w:rPr>
          <w:rFonts w:ascii="Arial" w:hAnsi="Arial" w:cs="Arial"/>
          <w:sz w:val="20"/>
          <w:szCs w:val="20"/>
        </w:rPr>
        <w:t> </w:t>
      </w:r>
      <w:r w:rsidRPr="00264CA1">
        <w:rPr>
          <w:rFonts w:ascii="Arial" w:hAnsi="Arial" w:cs="Arial"/>
          <w:sz w:val="20"/>
          <w:szCs w:val="20"/>
        </w:rPr>
        <w:t>941;</w:t>
      </w:r>
    </w:p>
    <w:p w14:paraId="08395CA2" w14:textId="2A8201E5" w:rsidR="00554261" w:rsidRDefault="00554261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„</w:t>
      </w:r>
      <w:r w:rsidRPr="00264CA1">
        <w:rPr>
          <w:rFonts w:ascii="Arial" w:hAnsi="Arial" w:cs="Arial"/>
          <w:b/>
          <w:bCs/>
          <w:sz w:val="20"/>
          <w:szCs w:val="20"/>
        </w:rPr>
        <w:t>Prostor</w:t>
      </w:r>
      <w:r>
        <w:rPr>
          <w:rFonts w:ascii="Arial" w:hAnsi="Arial" w:cs="Arial"/>
          <w:b/>
          <w:bCs/>
          <w:sz w:val="20"/>
          <w:szCs w:val="20"/>
        </w:rPr>
        <w:t>a</w:t>
      </w:r>
      <w:r w:rsidRPr="00264CA1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“ – prostory</w:t>
      </w:r>
      <w:r w:rsidR="00E53762">
        <w:rPr>
          <w:rFonts w:ascii="Arial" w:hAnsi="Arial" w:cs="Arial"/>
          <w:sz w:val="20"/>
          <w:szCs w:val="20"/>
        </w:rPr>
        <w:t>, ve kterých sídlí</w:t>
      </w:r>
      <w:r>
        <w:rPr>
          <w:rFonts w:ascii="Arial" w:hAnsi="Arial" w:cs="Arial"/>
          <w:sz w:val="20"/>
          <w:szCs w:val="20"/>
        </w:rPr>
        <w:t xml:space="preserve"> Poskytovatel; </w:t>
      </w:r>
    </w:p>
    <w:p w14:paraId="4EF955D4" w14:textId="6D51C831" w:rsidR="00554261" w:rsidRPr="00264CA1" w:rsidRDefault="00554261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9543A">
        <w:rPr>
          <w:rFonts w:ascii="Arial" w:hAnsi="Arial" w:cs="Arial"/>
          <w:sz w:val="20"/>
          <w:szCs w:val="20"/>
        </w:rPr>
        <w:t>„</w:t>
      </w:r>
      <w:r w:rsidRPr="0009543A">
        <w:rPr>
          <w:rFonts w:ascii="Arial" w:hAnsi="Arial" w:cs="Arial"/>
          <w:b/>
          <w:bCs/>
          <w:sz w:val="20"/>
          <w:szCs w:val="20"/>
        </w:rPr>
        <w:t>Službou</w:t>
      </w:r>
      <w:r w:rsidRPr="0009543A">
        <w:rPr>
          <w:rFonts w:ascii="Arial" w:hAnsi="Arial" w:cs="Arial"/>
          <w:sz w:val="20"/>
          <w:szCs w:val="20"/>
        </w:rPr>
        <w:t>“ bezplatný přístupu k internetu prostřednictvím Bezdrátové Wi-Fi sítě;</w:t>
      </w:r>
    </w:p>
    <w:p w14:paraId="4763EC98" w14:textId="3957A02D" w:rsidR="007F268C" w:rsidRPr="00264CA1" w:rsidRDefault="007F268C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„</w:t>
      </w:r>
      <w:r w:rsidRPr="00264CA1">
        <w:rPr>
          <w:rFonts w:ascii="Arial" w:hAnsi="Arial" w:cs="Arial"/>
          <w:b/>
          <w:bCs/>
          <w:sz w:val="20"/>
          <w:szCs w:val="20"/>
        </w:rPr>
        <w:t>Uživatelem</w:t>
      </w:r>
      <w:r w:rsidRPr="00264CA1">
        <w:rPr>
          <w:rFonts w:ascii="Arial" w:hAnsi="Arial" w:cs="Arial"/>
          <w:sz w:val="20"/>
          <w:szCs w:val="20"/>
        </w:rPr>
        <w:t>“ všechny fyzické osoby využívající Službu;</w:t>
      </w:r>
    </w:p>
    <w:p w14:paraId="68ADC844" w14:textId="75807E1F" w:rsidR="007F268C" w:rsidRPr="00264CA1" w:rsidRDefault="007F268C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„</w:t>
      </w:r>
      <w:r w:rsidRPr="00264CA1">
        <w:rPr>
          <w:rFonts w:ascii="Arial" w:hAnsi="Arial" w:cs="Arial"/>
          <w:b/>
          <w:bCs/>
          <w:sz w:val="20"/>
          <w:szCs w:val="20"/>
        </w:rPr>
        <w:t>Zařízením</w:t>
      </w:r>
      <w:r w:rsidRPr="00264CA1">
        <w:rPr>
          <w:rFonts w:ascii="Arial" w:hAnsi="Arial" w:cs="Arial"/>
          <w:sz w:val="20"/>
          <w:szCs w:val="20"/>
        </w:rPr>
        <w:t xml:space="preserve">“ zařízení používané k připojení k Službě (tj. mobilní telefon, tablet nebo přenosný počítač </w:t>
      </w:r>
      <w:r w:rsidR="00554261" w:rsidRPr="00554261">
        <w:rPr>
          <w:rFonts w:ascii="Arial" w:hAnsi="Arial" w:cs="Arial"/>
          <w:sz w:val="20"/>
          <w:szCs w:val="20"/>
        </w:rPr>
        <w:t>Uživatele</w:t>
      </w:r>
      <w:r w:rsidR="00554261">
        <w:rPr>
          <w:rFonts w:ascii="Arial" w:hAnsi="Arial" w:cs="Arial"/>
          <w:sz w:val="20"/>
          <w:szCs w:val="20"/>
        </w:rPr>
        <w:t>, aj.</w:t>
      </w:r>
      <w:r w:rsidRPr="00264CA1">
        <w:rPr>
          <w:rFonts w:ascii="Arial" w:hAnsi="Arial" w:cs="Arial"/>
          <w:sz w:val="20"/>
          <w:szCs w:val="20"/>
        </w:rPr>
        <w:t>)</w:t>
      </w:r>
      <w:r w:rsidR="00554261">
        <w:rPr>
          <w:rFonts w:ascii="Arial" w:hAnsi="Arial" w:cs="Arial"/>
          <w:sz w:val="20"/>
          <w:szCs w:val="20"/>
        </w:rPr>
        <w:t xml:space="preserve">. </w:t>
      </w:r>
    </w:p>
    <w:p w14:paraId="5F233830" w14:textId="77777777" w:rsidR="007F268C" w:rsidRPr="00264CA1" w:rsidRDefault="007F268C" w:rsidP="00554261">
      <w:pPr>
        <w:pStyle w:val="Odstavecseseznamem"/>
        <w:jc w:val="both"/>
        <w:rPr>
          <w:rFonts w:ascii="Arial" w:hAnsi="Arial" w:cs="Arial"/>
          <w:b/>
          <w:bCs/>
          <w:sz w:val="20"/>
          <w:szCs w:val="20"/>
        </w:rPr>
      </w:pPr>
    </w:p>
    <w:p w14:paraId="24A1C151" w14:textId="4D639B80" w:rsidR="00515B71" w:rsidRPr="00264CA1" w:rsidRDefault="00515B71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t>Účel</w:t>
      </w:r>
      <w:r w:rsidR="00862807" w:rsidRPr="00264CA1">
        <w:rPr>
          <w:rFonts w:ascii="Arial" w:hAnsi="Arial" w:cs="Arial"/>
          <w:b/>
          <w:bCs/>
          <w:sz w:val="20"/>
          <w:szCs w:val="20"/>
        </w:rPr>
        <w:t xml:space="preserve"> a</w:t>
      </w:r>
      <w:r w:rsidR="00ED2158" w:rsidRPr="00264CA1">
        <w:rPr>
          <w:rFonts w:ascii="Arial" w:hAnsi="Arial" w:cs="Arial"/>
          <w:b/>
          <w:bCs/>
          <w:sz w:val="20"/>
          <w:szCs w:val="20"/>
        </w:rPr>
        <w:t xml:space="preserve"> </w:t>
      </w:r>
      <w:r w:rsidR="00862807" w:rsidRPr="00264CA1">
        <w:rPr>
          <w:rFonts w:ascii="Arial" w:hAnsi="Arial" w:cs="Arial"/>
          <w:b/>
          <w:bCs/>
          <w:sz w:val="20"/>
          <w:szCs w:val="20"/>
        </w:rPr>
        <w:t>závaznost</w:t>
      </w:r>
      <w:r w:rsidR="00ED2158" w:rsidRPr="00264CA1">
        <w:rPr>
          <w:rFonts w:ascii="Arial" w:hAnsi="Arial" w:cs="Arial"/>
          <w:b/>
          <w:bCs/>
          <w:sz w:val="20"/>
          <w:szCs w:val="20"/>
        </w:rPr>
        <w:t xml:space="preserve"> </w:t>
      </w:r>
      <w:r w:rsidR="00E63239" w:rsidRPr="00264CA1">
        <w:rPr>
          <w:rFonts w:ascii="Arial" w:hAnsi="Arial" w:cs="Arial"/>
          <w:b/>
          <w:bCs/>
          <w:sz w:val="20"/>
          <w:szCs w:val="20"/>
        </w:rPr>
        <w:t xml:space="preserve">Podmínek </w:t>
      </w:r>
    </w:p>
    <w:p w14:paraId="2C109126" w14:textId="2D67C327" w:rsidR="00ED2158" w:rsidRPr="00264CA1" w:rsidRDefault="00E63239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Podmínky se vydávají za účelem stanovení pravidel pro poskytování a užívaní </w:t>
      </w:r>
      <w:r w:rsidR="00ED2158" w:rsidRPr="00264CA1">
        <w:rPr>
          <w:rFonts w:ascii="Arial" w:hAnsi="Arial" w:cs="Arial"/>
          <w:sz w:val="20"/>
          <w:szCs w:val="20"/>
        </w:rPr>
        <w:t xml:space="preserve">Služby </w:t>
      </w:r>
      <w:r w:rsidRPr="00264CA1">
        <w:rPr>
          <w:rFonts w:ascii="Arial" w:hAnsi="Arial" w:cs="Arial"/>
          <w:sz w:val="20"/>
          <w:szCs w:val="20"/>
        </w:rPr>
        <w:t xml:space="preserve">v rámci </w:t>
      </w:r>
      <w:r w:rsidR="00554261">
        <w:rPr>
          <w:rFonts w:ascii="Arial" w:hAnsi="Arial" w:cs="Arial"/>
          <w:sz w:val="20"/>
          <w:szCs w:val="20"/>
        </w:rPr>
        <w:t>Prostor</w:t>
      </w:r>
      <w:r w:rsidRPr="00264CA1">
        <w:rPr>
          <w:rFonts w:ascii="Arial" w:hAnsi="Arial" w:cs="Arial"/>
          <w:sz w:val="20"/>
          <w:szCs w:val="20"/>
        </w:rPr>
        <w:t xml:space="preserve">. </w:t>
      </w:r>
    </w:p>
    <w:p w14:paraId="47837245" w14:textId="3FFA7E48" w:rsidR="00ED2158" w:rsidRPr="00264CA1" w:rsidRDefault="00C2151A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Podmínky a pravidla v nich zahrnutá jsou závazná pro všechny</w:t>
      </w:r>
      <w:r w:rsidR="00ED2158" w:rsidRPr="00264CA1">
        <w:rPr>
          <w:rFonts w:ascii="Arial" w:hAnsi="Arial" w:cs="Arial"/>
          <w:sz w:val="20"/>
          <w:szCs w:val="20"/>
        </w:rPr>
        <w:t xml:space="preserve"> </w:t>
      </w:r>
      <w:r w:rsidRPr="00264CA1">
        <w:rPr>
          <w:rFonts w:ascii="Arial" w:hAnsi="Arial" w:cs="Arial"/>
          <w:sz w:val="20"/>
          <w:szCs w:val="20"/>
        </w:rPr>
        <w:t>Uživatel</w:t>
      </w:r>
      <w:r w:rsidR="00ED2158" w:rsidRPr="00264CA1">
        <w:rPr>
          <w:rFonts w:ascii="Arial" w:hAnsi="Arial" w:cs="Arial"/>
          <w:sz w:val="20"/>
          <w:szCs w:val="20"/>
        </w:rPr>
        <w:t>e</w:t>
      </w:r>
      <w:r w:rsidRPr="00264CA1">
        <w:rPr>
          <w:rFonts w:ascii="Arial" w:hAnsi="Arial" w:cs="Arial"/>
          <w:sz w:val="20"/>
          <w:szCs w:val="20"/>
        </w:rPr>
        <w:t>.</w:t>
      </w:r>
    </w:p>
    <w:p w14:paraId="05652420" w14:textId="77777777" w:rsidR="00ED2158" w:rsidRPr="00264CA1" w:rsidRDefault="00ED2158" w:rsidP="00554261">
      <w:pPr>
        <w:pStyle w:val="Odstavecseseznamem"/>
        <w:jc w:val="both"/>
        <w:rPr>
          <w:rFonts w:ascii="Arial" w:hAnsi="Arial" w:cs="Arial"/>
          <w:sz w:val="20"/>
          <w:szCs w:val="20"/>
        </w:rPr>
      </w:pPr>
    </w:p>
    <w:p w14:paraId="4F52DCA2" w14:textId="1292CF50" w:rsidR="00C2151A" w:rsidRPr="00264CA1" w:rsidRDefault="00ED2158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t>Určení</w:t>
      </w:r>
      <w:r w:rsidR="007D66BA" w:rsidRPr="00264CA1">
        <w:rPr>
          <w:rFonts w:ascii="Arial" w:hAnsi="Arial" w:cs="Arial"/>
          <w:b/>
          <w:bCs/>
          <w:sz w:val="20"/>
          <w:szCs w:val="20"/>
        </w:rPr>
        <w:t>, dostupnost</w:t>
      </w:r>
      <w:r w:rsidRPr="00264CA1">
        <w:rPr>
          <w:rFonts w:ascii="Arial" w:hAnsi="Arial" w:cs="Arial"/>
          <w:b/>
          <w:bCs/>
          <w:sz w:val="20"/>
          <w:szCs w:val="20"/>
        </w:rPr>
        <w:t xml:space="preserve"> a bezplatnost Služby </w:t>
      </w:r>
    </w:p>
    <w:p w14:paraId="5687D301" w14:textId="77777777" w:rsidR="007D66BA" w:rsidRPr="00264CA1" w:rsidRDefault="00ED2158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Služba je </w:t>
      </w:r>
      <w:r w:rsidR="007D66BA" w:rsidRPr="00264CA1">
        <w:rPr>
          <w:rFonts w:ascii="Arial" w:hAnsi="Arial" w:cs="Arial"/>
          <w:sz w:val="20"/>
          <w:szCs w:val="20"/>
        </w:rPr>
        <w:t xml:space="preserve">primárně </w:t>
      </w:r>
      <w:r w:rsidRPr="00264CA1">
        <w:rPr>
          <w:rFonts w:ascii="Arial" w:hAnsi="Arial" w:cs="Arial"/>
          <w:sz w:val="20"/>
          <w:szCs w:val="20"/>
        </w:rPr>
        <w:t>určená pro návštěvníky Poskytovatele.</w:t>
      </w:r>
    </w:p>
    <w:p w14:paraId="04B2E2BA" w14:textId="7A6B4885" w:rsidR="007D66BA" w:rsidRPr="00264CA1" w:rsidRDefault="007D66BA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Rozsah služby, použité technologie a podmínky p</w:t>
      </w:r>
      <w:r w:rsidR="00993142" w:rsidRPr="00264CA1">
        <w:rPr>
          <w:rFonts w:ascii="Arial" w:hAnsi="Arial" w:cs="Arial"/>
          <w:sz w:val="20"/>
          <w:szCs w:val="20"/>
        </w:rPr>
        <w:t>oskytování</w:t>
      </w:r>
      <w:r w:rsidRPr="00264CA1">
        <w:rPr>
          <w:rFonts w:ascii="Arial" w:hAnsi="Arial" w:cs="Arial"/>
          <w:sz w:val="20"/>
          <w:szCs w:val="20"/>
        </w:rPr>
        <w:t xml:space="preserve"> Služby jsou plně v kompetenci Poskytovatele.</w:t>
      </w:r>
    </w:p>
    <w:p w14:paraId="04F1A18B" w14:textId="13B3E35B" w:rsidR="00ED2158" w:rsidRPr="00264CA1" w:rsidRDefault="00863EA0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Style w:val="Odkaznakoment"/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Bezdrátová Wi-Fi síť je majetkem Poskytovatele</w:t>
      </w:r>
      <w:r w:rsidR="006B6C39" w:rsidRPr="00264CA1">
        <w:rPr>
          <w:rStyle w:val="Odkaznakoment"/>
          <w:rFonts w:ascii="Arial" w:hAnsi="Arial" w:cs="Arial"/>
          <w:sz w:val="20"/>
          <w:szCs w:val="20"/>
        </w:rPr>
        <w:t xml:space="preserve">. </w:t>
      </w:r>
    </w:p>
    <w:p w14:paraId="175DCAE2" w14:textId="21EDC4EB" w:rsidR="00716263" w:rsidRPr="00264CA1" w:rsidRDefault="00E53762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Style w:val="Odkaznakoment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Přístup ke </w:t>
      </w:r>
      <w:r w:rsidRPr="00264CA1">
        <w:rPr>
          <w:rFonts w:ascii="Arial" w:hAnsi="Arial" w:cs="Arial"/>
          <w:sz w:val="20"/>
          <w:szCs w:val="20"/>
        </w:rPr>
        <w:t>Služb</w:t>
      </w:r>
      <w:r>
        <w:rPr>
          <w:rFonts w:ascii="Arial" w:hAnsi="Arial" w:cs="Arial"/>
          <w:sz w:val="20"/>
          <w:szCs w:val="20"/>
        </w:rPr>
        <w:t>ě</w:t>
      </w:r>
      <w:r w:rsidRPr="00264CA1">
        <w:rPr>
          <w:rFonts w:ascii="Arial" w:hAnsi="Arial" w:cs="Arial"/>
          <w:sz w:val="20"/>
          <w:szCs w:val="20"/>
        </w:rPr>
        <w:t xml:space="preserve"> </w:t>
      </w:r>
      <w:r w:rsidR="00716263" w:rsidRPr="00264CA1">
        <w:rPr>
          <w:rFonts w:ascii="Arial" w:hAnsi="Arial" w:cs="Arial"/>
          <w:sz w:val="20"/>
          <w:szCs w:val="20"/>
        </w:rPr>
        <w:t xml:space="preserve">je </w:t>
      </w:r>
      <w:r>
        <w:rPr>
          <w:rFonts w:ascii="Arial" w:hAnsi="Arial" w:cs="Arial"/>
          <w:sz w:val="20"/>
          <w:szCs w:val="20"/>
        </w:rPr>
        <w:t xml:space="preserve">určen </w:t>
      </w:r>
      <w:r w:rsidR="00716263" w:rsidRPr="00264CA1">
        <w:rPr>
          <w:rFonts w:ascii="Arial" w:hAnsi="Arial" w:cs="Arial"/>
          <w:sz w:val="20"/>
          <w:szCs w:val="20"/>
        </w:rPr>
        <w:t>v </w:t>
      </w:r>
      <w:r w:rsidR="00873D9B">
        <w:rPr>
          <w:rFonts w:ascii="Arial" w:hAnsi="Arial" w:cs="Arial"/>
          <w:sz w:val="20"/>
          <w:szCs w:val="20"/>
        </w:rPr>
        <w:t>P</w:t>
      </w:r>
      <w:r w:rsidR="00716263" w:rsidRPr="00264CA1">
        <w:rPr>
          <w:rFonts w:ascii="Arial" w:hAnsi="Arial" w:cs="Arial"/>
          <w:sz w:val="20"/>
          <w:szCs w:val="20"/>
        </w:rPr>
        <w:t xml:space="preserve">rostorách. </w:t>
      </w:r>
    </w:p>
    <w:p w14:paraId="2B27A70B" w14:textId="56128A95" w:rsidR="006B6C39" w:rsidRPr="00264CA1" w:rsidRDefault="006B6C39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Uživatel</w:t>
      </w:r>
      <w:r w:rsidR="00E53762">
        <w:rPr>
          <w:rFonts w:ascii="Arial" w:hAnsi="Arial" w:cs="Arial"/>
          <w:sz w:val="20"/>
          <w:szCs w:val="20"/>
        </w:rPr>
        <w:t>é</w:t>
      </w:r>
      <w:r w:rsidRPr="00264CA1">
        <w:rPr>
          <w:rFonts w:ascii="Arial" w:hAnsi="Arial" w:cs="Arial"/>
          <w:sz w:val="20"/>
          <w:szCs w:val="20"/>
        </w:rPr>
        <w:t xml:space="preserve"> mohou Službu využívat bezplatně a </w:t>
      </w:r>
      <w:r w:rsidR="00862807" w:rsidRPr="00264CA1">
        <w:rPr>
          <w:rFonts w:ascii="Arial" w:hAnsi="Arial" w:cs="Arial"/>
          <w:sz w:val="20"/>
          <w:szCs w:val="20"/>
        </w:rPr>
        <w:t xml:space="preserve">po opětovném </w:t>
      </w:r>
      <w:r w:rsidR="00F75596" w:rsidRPr="00264CA1">
        <w:rPr>
          <w:rFonts w:ascii="Arial" w:hAnsi="Arial" w:cs="Arial"/>
          <w:sz w:val="20"/>
          <w:szCs w:val="20"/>
        </w:rPr>
        <w:t xml:space="preserve">přijetí </w:t>
      </w:r>
      <w:r w:rsidR="00862807" w:rsidRPr="00264CA1">
        <w:rPr>
          <w:rFonts w:ascii="Arial" w:hAnsi="Arial" w:cs="Arial"/>
          <w:sz w:val="20"/>
          <w:szCs w:val="20"/>
        </w:rPr>
        <w:t xml:space="preserve">Podmínek podle čl. </w:t>
      </w:r>
      <w:r w:rsidR="00862807" w:rsidRPr="00264CA1">
        <w:rPr>
          <w:rFonts w:ascii="Arial" w:hAnsi="Arial" w:cs="Arial"/>
          <w:sz w:val="20"/>
          <w:szCs w:val="20"/>
        </w:rPr>
        <w:fldChar w:fldCharType="begin"/>
      </w:r>
      <w:r w:rsidR="00862807" w:rsidRPr="00264CA1">
        <w:rPr>
          <w:rFonts w:ascii="Arial" w:hAnsi="Arial" w:cs="Arial"/>
          <w:sz w:val="20"/>
          <w:szCs w:val="20"/>
        </w:rPr>
        <w:instrText xml:space="preserve"> REF _Ref156902749 \r \h  \* MERGEFORMAT </w:instrText>
      </w:r>
      <w:r w:rsidR="00862807" w:rsidRPr="00264CA1">
        <w:rPr>
          <w:rFonts w:ascii="Arial" w:hAnsi="Arial" w:cs="Arial"/>
          <w:sz w:val="20"/>
          <w:szCs w:val="20"/>
        </w:rPr>
      </w:r>
      <w:r w:rsidR="00862807" w:rsidRPr="00264CA1">
        <w:rPr>
          <w:rFonts w:ascii="Arial" w:hAnsi="Arial" w:cs="Arial"/>
          <w:sz w:val="20"/>
          <w:szCs w:val="20"/>
        </w:rPr>
        <w:fldChar w:fldCharType="separate"/>
      </w:r>
      <w:r w:rsidR="00824B15">
        <w:rPr>
          <w:rFonts w:ascii="Arial" w:hAnsi="Arial" w:cs="Arial"/>
          <w:sz w:val="20"/>
          <w:szCs w:val="20"/>
        </w:rPr>
        <w:t>4.8</w:t>
      </w:r>
      <w:r w:rsidR="00862807" w:rsidRPr="00264CA1">
        <w:rPr>
          <w:rFonts w:ascii="Arial" w:hAnsi="Arial" w:cs="Arial"/>
          <w:sz w:val="20"/>
          <w:szCs w:val="20"/>
        </w:rPr>
        <w:fldChar w:fldCharType="end"/>
      </w:r>
      <w:r w:rsidR="00862807" w:rsidRPr="00264CA1">
        <w:rPr>
          <w:rFonts w:ascii="Arial" w:hAnsi="Arial" w:cs="Arial"/>
          <w:sz w:val="20"/>
          <w:szCs w:val="20"/>
        </w:rPr>
        <w:t xml:space="preserve"> </w:t>
      </w:r>
      <w:r w:rsidRPr="00264CA1">
        <w:rPr>
          <w:rFonts w:ascii="Arial" w:hAnsi="Arial" w:cs="Arial"/>
          <w:sz w:val="20"/>
          <w:szCs w:val="20"/>
        </w:rPr>
        <w:t>bez časového omezení.</w:t>
      </w:r>
    </w:p>
    <w:p w14:paraId="1D0BCD93" w14:textId="79128167" w:rsidR="00716263" w:rsidRPr="00264CA1" w:rsidRDefault="00F75596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Na</w:t>
      </w:r>
      <w:r w:rsidR="006B6C39" w:rsidRPr="00264CA1">
        <w:rPr>
          <w:rFonts w:ascii="Arial" w:hAnsi="Arial" w:cs="Arial"/>
          <w:sz w:val="20"/>
          <w:szCs w:val="20"/>
        </w:rPr>
        <w:t xml:space="preserve"> užívaní Služby neexistuje jakýkoliv právní nárok, </w:t>
      </w:r>
      <w:r w:rsidR="007D66BA" w:rsidRPr="00264CA1">
        <w:rPr>
          <w:rFonts w:ascii="Arial" w:hAnsi="Arial" w:cs="Arial"/>
          <w:sz w:val="20"/>
          <w:szCs w:val="20"/>
        </w:rPr>
        <w:t>Služba slouží pouze</w:t>
      </w:r>
      <w:r w:rsidR="00873D9B">
        <w:rPr>
          <w:rFonts w:ascii="Arial" w:hAnsi="Arial" w:cs="Arial"/>
          <w:sz w:val="20"/>
          <w:szCs w:val="20"/>
        </w:rPr>
        <w:t xml:space="preserve"> k</w:t>
      </w:r>
      <w:r w:rsidR="00E53762">
        <w:rPr>
          <w:rFonts w:ascii="Arial" w:hAnsi="Arial" w:cs="Arial"/>
          <w:sz w:val="20"/>
          <w:szCs w:val="20"/>
        </w:rPr>
        <w:t>e</w:t>
      </w:r>
      <w:r w:rsidR="00873D9B">
        <w:rPr>
          <w:rFonts w:ascii="Arial" w:hAnsi="Arial" w:cs="Arial"/>
          <w:sz w:val="20"/>
          <w:szCs w:val="20"/>
        </w:rPr>
        <w:t> zpříjemnění čerpání standardních služeb Poskytovatele, a tedy</w:t>
      </w:r>
      <w:r w:rsidR="007D66BA" w:rsidRPr="00264CA1">
        <w:rPr>
          <w:rFonts w:ascii="Arial" w:hAnsi="Arial" w:cs="Arial"/>
          <w:sz w:val="20"/>
          <w:szCs w:val="20"/>
        </w:rPr>
        <w:t xml:space="preserve"> jako </w:t>
      </w:r>
      <w:r w:rsidR="00ED2158" w:rsidRPr="00264CA1">
        <w:rPr>
          <w:rFonts w:ascii="Arial" w:hAnsi="Arial" w:cs="Arial"/>
          <w:sz w:val="20"/>
          <w:szCs w:val="20"/>
        </w:rPr>
        <w:t>nadstandardní služba</w:t>
      </w:r>
      <w:r w:rsidR="007D66BA" w:rsidRPr="00264CA1">
        <w:rPr>
          <w:rFonts w:ascii="Arial" w:hAnsi="Arial" w:cs="Arial"/>
          <w:sz w:val="20"/>
          <w:szCs w:val="20"/>
        </w:rPr>
        <w:t xml:space="preserve"> pro Uživatele</w:t>
      </w:r>
      <w:r w:rsidR="00ED2158" w:rsidRPr="00264CA1">
        <w:rPr>
          <w:rFonts w:ascii="Arial" w:hAnsi="Arial" w:cs="Arial"/>
          <w:sz w:val="20"/>
          <w:szCs w:val="20"/>
        </w:rPr>
        <w:t>.</w:t>
      </w:r>
    </w:p>
    <w:p w14:paraId="2ED70462" w14:textId="06AFB051" w:rsidR="00ED2158" w:rsidRPr="00264CA1" w:rsidRDefault="00ED2158" w:rsidP="00554261">
      <w:pPr>
        <w:pStyle w:val="Odstavecseseznamem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 </w:t>
      </w:r>
    </w:p>
    <w:p w14:paraId="4D18AF4F" w14:textId="1CB1CB43" w:rsidR="007D66BA" w:rsidRPr="00264CA1" w:rsidRDefault="00716263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t>Připojení Uživatele</w:t>
      </w:r>
    </w:p>
    <w:p w14:paraId="45DA6959" w14:textId="44AF50AF" w:rsidR="00515B71" w:rsidRPr="00264CA1" w:rsidRDefault="00426AE3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bookmarkStart w:id="3" w:name="_Ref156474609"/>
      <w:r w:rsidRPr="00264CA1">
        <w:rPr>
          <w:rFonts w:ascii="Arial" w:hAnsi="Arial" w:cs="Arial"/>
          <w:sz w:val="20"/>
          <w:szCs w:val="20"/>
        </w:rPr>
        <w:t>Zajištění kompatibility Zařízení a jeho programového vybavení, jakož i jejich vhodnosti a funkčnosti pro účely užívaní Služby</w:t>
      </w:r>
      <w:r w:rsidR="00E53762">
        <w:rPr>
          <w:rFonts w:ascii="Arial" w:hAnsi="Arial" w:cs="Arial"/>
          <w:sz w:val="20"/>
          <w:szCs w:val="20"/>
        </w:rPr>
        <w:t>,</w:t>
      </w:r>
      <w:r w:rsidRPr="00264CA1">
        <w:rPr>
          <w:rFonts w:ascii="Arial" w:hAnsi="Arial" w:cs="Arial"/>
          <w:sz w:val="20"/>
          <w:szCs w:val="20"/>
        </w:rPr>
        <w:t xml:space="preserve"> jsou výhradně záležitostí Uživatele.</w:t>
      </w:r>
      <w:bookmarkEnd w:id="3"/>
      <w:r w:rsidRPr="00264CA1">
        <w:rPr>
          <w:rFonts w:ascii="Arial" w:hAnsi="Arial" w:cs="Arial"/>
          <w:sz w:val="20"/>
          <w:szCs w:val="20"/>
        </w:rPr>
        <w:t xml:space="preserve"> </w:t>
      </w:r>
    </w:p>
    <w:p w14:paraId="474FBF8B" w14:textId="30E6ACD2" w:rsidR="00426AE3" w:rsidRPr="00264CA1" w:rsidRDefault="00426AE3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Poskytovatel v souvislosti s čl. </w:t>
      </w:r>
      <w:r w:rsidRPr="00264CA1">
        <w:rPr>
          <w:rFonts w:ascii="Arial" w:hAnsi="Arial" w:cs="Arial"/>
          <w:sz w:val="20"/>
          <w:szCs w:val="20"/>
        </w:rPr>
        <w:fldChar w:fldCharType="begin"/>
      </w:r>
      <w:r w:rsidRPr="00264CA1">
        <w:rPr>
          <w:rFonts w:ascii="Arial" w:hAnsi="Arial" w:cs="Arial"/>
          <w:sz w:val="20"/>
          <w:szCs w:val="20"/>
        </w:rPr>
        <w:instrText xml:space="preserve"> REF _Ref156474609 \r \h </w:instrText>
      </w:r>
      <w:r w:rsidR="00862807" w:rsidRPr="00264CA1">
        <w:rPr>
          <w:rFonts w:ascii="Arial" w:hAnsi="Arial" w:cs="Arial"/>
          <w:sz w:val="20"/>
          <w:szCs w:val="20"/>
        </w:rPr>
        <w:instrText xml:space="preserve"> \* MERGEFORMAT </w:instrText>
      </w:r>
      <w:r w:rsidRPr="00264CA1">
        <w:rPr>
          <w:rFonts w:ascii="Arial" w:hAnsi="Arial" w:cs="Arial"/>
          <w:sz w:val="20"/>
          <w:szCs w:val="20"/>
        </w:rPr>
      </w:r>
      <w:r w:rsidRPr="00264CA1">
        <w:rPr>
          <w:rFonts w:ascii="Arial" w:hAnsi="Arial" w:cs="Arial"/>
          <w:sz w:val="20"/>
          <w:szCs w:val="20"/>
        </w:rPr>
        <w:fldChar w:fldCharType="separate"/>
      </w:r>
      <w:r w:rsidR="00426B5F" w:rsidRPr="00264CA1">
        <w:rPr>
          <w:rFonts w:ascii="Arial" w:hAnsi="Arial" w:cs="Arial"/>
          <w:sz w:val="20"/>
          <w:szCs w:val="20"/>
        </w:rPr>
        <w:t>4.1</w:t>
      </w:r>
      <w:r w:rsidRPr="00264CA1">
        <w:rPr>
          <w:rFonts w:ascii="Arial" w:hAnsi="Arial" w:cs="Arial"/>
          <w:sz w:val="20"/>
          <w:szCs w:val="20"/>
        </w:rPr>
        <w:fldChar w:fldCharType="end"/>
      </w:r>
      <w:r w:rsidRPr="00264CA1">
        <w:rPr>
          <w:rFonts w:ascii="Arial" w:hAnsi="Arial" w:cs="Arial"/>
          <w:sz w:val="20"/>
          <w:szCs w:val="20"/>
        </w:rPr>
        <w:t xml:space="preserve"> nezpřístupňuje žádný software, zařízení ani konfigurační nastavení. </w:t>
      </w:r>
    </w:p>
    <w:p w14:paraId="3C1E4E02" w14:textId="21188F64" w:rsidR="00426AE3" w:rsidRPr="00264CA1" w:rsidRDefault="00426AE3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Uživatel není oprávněn připojovat k Bezdrátové Wi-Fi síti bezdrátová síťová zařízení (tj. např. Wi-Fi přístupový bod, hotspot Uživatele či Wi-Fi klientskou stanici)</w:t>
      </w:r>
      <w:r w:rsidR="00E53762">
        <w:rPr>
          <w:rFonts w:ascii="Arial" w:hAnsi="Arial" w:cs="Arial"/>
          <w:sz w:val="20"/>
          <w:szCs w:val="20"/>
        </w:rPr>
        <w:t>.</w:t>
      </w:r>
    </w:p>
    <w:p w14:paraId="4694A7FE" w14:textId="1A6F1C63" w:rsidR="00584D74" w:rsidRPr="00264CA1" w:rsidRDefault="005362D6" w:rsidP="00E95249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3B1780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oskytovatel Bezdrátové</w:t>
      </w:r>
      <w:r w:rsidRPr="003B17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 w:rsidRPr="003B1780">
        <w:rPr>
          <w:rFonts w:ascii="Arial" w:hAnsi="Arial" w:cs="Arial"/>
          <w:sz w:val="20"/>
          <w:szCs w:val="20"/>
        </w:rPr>
        <w:t>i-</w:t>
      </w:r>
      <w:r>
        <w:rPr>
          <w:rFonts w:ascii="Arial" w:hAnsi="Arial" w:cs="Arial"/>
          <w:sz w:val="20"/>
          <w:szCs w:val="20"/>
        </w:rPr>
        <w:t>F</w:t>
      </w:r>
      <w:r w:rsidRPr="003B1780">
        <w:rPr>
          <w:rFonts w:ascii="Arial" w:hAnsi="Arial" w:cs="Arial"/>
          <w:sz w:val="20"/>
          <w:szCs w:val="20"/>
        </w:rPr>
        <w:t xml:space="preserve">i sítě upozorňuje </w:t>
      </w:r>
      <w:r>
        <w:rPr>
          <w:rFonts w:ascii="Arial" w:hAnsi="Arial" w:cs="Arial"/>
          <w:sz w:val="20"/>
          <w:szCs w:val="20"/>
        </w:rPr>
        <w:t>U</w:t>
      </w:r>
      <w:r w:rsidRPr="003B1780">
        <w:rPr>
          <w:rFonts w:ascii="Arial" w:hAnsi="Arial" w:cs="Arial"/>
          <w:sz w:val="20"/>
          <w:szCs w:val="20"/>
        </w:rPr>
        <w:t xml:space="preserve">živatele, že </w:t>
      </w:r>
      <w:r>
        <w:rPr>
          <w:rFonts w:ascii="Arial" w:hAnsi="Arial" w:cs="Arial"/>
          <w:sz w:val="20"/>
          <w:szCs w:val="20"/>
        </w:rPr>
        <w:t>Bezdrátová</w:t>
      </w:r>
      <w:r w:rsidRPr="003B17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 w:rsidRPr="003B1780">
        <w:rPr>
          <w:rFonts w:ascii="Arial" w:hAnsi="Arial" w:cs="Arial"/>
          <w:sz w:val="20"/>
          <w:szCs w:val="20"/>
        </w:rPr>
        <w:t>i-</w:t>
      </w:r>
      <w:r>
        <w:rPr>
          <w:rFonts w:ascii="Arial" w:hAnsi="Arial" w:cs="Arial"/>
          <w:sz w:val="20"/>
          <w:szCs w:val="20"/>
        </w:rPr>
        <w:t>F</w:t>
      </w:r>
      <w:r w:rsidRPr="003B1780">
        <w:rPr>
          <w:rFonts w:ascii="Arial" w:hAnsi="Arial" w:cs="Arial"/>
          <w:sz w:val="20"/>
          <w:szCs w:val="20"/>
        </w:rPr>
        <w:t xml:space="preserve">i síť není z technického hlediska zabezpečena. Z této skutečnosti pramení riziko možnosti odposlechu komunikace </w:t>
      </w:r>
      <w:r>
        <w:rPr>
          <w:rFonts w:ascii="Arial" w:hAnsi="Arial" w:cs="Arial"/>
          <w:sz w:val="20"/>
          <w:szCs w:val="20"/>
        </w:rPr>
        <w:t>U</w:t>
      </w:r>
      <w:r w:rsidRPr="003B1780">
        <w:rPr>
          <w:rFonts w:ascii="Arial" w:hAnsi="Arial" w:cs="Arial"/>
          <w:sz w:val="20"/>
          <w:szCs w:val="20"/>
        </w:rPr>
        <w:t xml:space="preserve">živatele třetí osobou v případě, že obsah komunikace odesílané </w:t>
      </w:r>
      <w:r>
        <w:rPr>
          <w:rFonts w:ascii="Arial" w:hAnsi="Arial" w:cs="Arial"/>
          <w:sz w:val="20"/>
          <w:szCs w:val="20"/>
        </w:rPr>
        <w:t>U</w:t>
      </w:r>
      <w:r w:rsidRPr="003B1780">
        <w:rPr>
          <w:rFonts w:ascii="Arial" w:hAnsi="Arial" w:cs="Arial"/>
          <w:sz w:val="20"/>
          <w:szCs w:val="20"/>
        </w:rPr>
        <w:t>živatelem z</w:t>
      </w:r>
      <w:r>
        <w:rPr>
          <w:rFonts w:ascii="Arial" w:hAnsi="Arial" w:cs="Arial"/>
          <w:sz w:val="20"/>
          <w:szCs w:val="20"/>
        </w:rPr>
        <w:t>e Zařízení</w:t>
      </w:r>
      <w:r w:rsidRPr="003B1780">
        <w:rPr>
          <w:rFonts w:ascii="Arial" w:hAnsi="Arial" w:cs="Arial"/>
          <w:sz w:val="20"/>
          <w:szCs w:val="20"/>
        </w:rPr>
        <w:t xml:space="preserve"> do sítě internetu prostřednictvím </w:t>
      </w:r>
      <w:r>
        <w:rPr>
          <w:rFonts w:ascii="Arial" w:hAnsi="Arial" w:cs="Arial"/>
          <w:sz w:val="20"/>
          <w:szCs w:val="20"/>
        </w:rPr>
        <w:t>Bezdrátové W</w:t>
      </w:r>
      <w:r w:rsidRPr="003B1780">
        <w:rPr>
          <w:rFonts w:ascii="Arial" w:hAnsi="Arial" w:cs="Arial"/>
          <w:sz w:val="20"/>
          <w:szCs w:val="20"/>
        </w:rPr>
        <w:t>i-</w:t>
      </w:r>
      <w:r>
        <w:rPr>
          <w:rFonts w:ascii="Arial" w:hAnsi="Arial" w:cs="Arial"/>
          <w:sz w:val="20"/>
          <w:szCs w:val="20"/>
        </w:rPr>
        <w:t>F</w:t>
      </w:r>
      <w:r w:rsidRPr="003B1780">
        <w:rPr>
          <w:rFonts w:ascii="Arial" w:hAnsi="Arial" w:cs="Arial"/>
          <w:sz w:val="20"/>
          <w:szCs w:val="20"/>
        </w:rPr>
        <w:t xml:space="preserve">i sítě nebude zabezpečen. </w:t>
      </w:r>
    </w:p>
    <w:p w14:paraId="288233FA" w14:textId="345A12AD" w:rsidR="00584D74" w:rsidRPr="00264CA1" w:rsidRDefault="00584D74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commentRangeStart w:id="4"/>
      <w:r w:rsidRPr="00264CA1">
        <w:rPr>
          <w:rFonts w:ascii="Arial" w:hAnsi="Arial" w:cs="Arial"/>
          <w:sz w:val="20"/>
          <w:szCs w:val="20"/>
        </w:rPr>
        <w:t xml:space="preserve">Poskytovatel přiděluje automatické adresy z neveřejného rozsahu IP adres dle </w:t>
      </w:r>
      <w:bookmarkStart w:id="5" w:name="_Hlk156901677"/>
      <w:commentRangeStart w:id="6"/>
      <w:r w:rsidR="00601B17">
        <w:rPr>
          <w:rFonts w:ascii="Arial" w:hAnsi="Arial" w:cs="Arial"/>
          <w:sz w:val="20"/>
          <w:szCs w:val="20"/>
        </w:rPr>
        <w:t>RFC 1918</w:t>
      </w:r>
      <w:commentRangeEnd w:id="6"/>
      <w:r w:rsidR="007603D1" w:rsidRPr="00264CA1">
        <w:rPr>
          <w:rStyle w:val="Odkaznakoment"/>
          <w:rFonts w:ascii="Arial" w:hAnsi="Arial" w:cs="Arial"/>
          <w:sz w:val="20"/>
          <w:szCs w:val="20"/>
        </w:rPr>
        <w:commentReference w:id="6"/>
      </w:r>
      <w:bookmarkEnd w:id="5"/>
      <w:r w:rsidRPr="00264CA1">
        <w:rPr>
          <w:rFonts w:ascii="Arial" w:hAnsi="Arial" w:cs="Arial"/>
          <w:sz w:val="20"/>
          <w:szCs w:val="20"/>
        </w:rPr>
        <w:t xml:space="preserve">. Aby mohl Uživatel </w:t>
      </w:r>
      <w:r w:rsidR="00C06352" w:rsidRPr="00264CA1">
        <w:rPr>
          <w:rFonts w:ascii="Arial" w:hAnsi="Arial" w:cs="Arial"/>
          <w:sz w:val="20"/>
          <w:szCs w:val="20"/>
        </w:rPr>
        <w:t>Bezplatnou Wi-Fi s</w:t>
      </w:r>
      <w:r w:rsidRPr="00264CA1">
        <w:rPr>
          <w:rFonts w:ascii="Arial" w:hAnsi="Arial" w:cs="Arial"/>
          <w:sz w:val="20"/>
          <w:szCs w:val="20"/>
        </w:rPr>
        <w:t xml:space="preserve">íť využívat, musí mít nastaveno na příslušném rozhraní bezdrátové sítě automatické přidělování IP adres (protokol DHCP). </w:t>
      </w:r>
      <w:commentRangeEnd w:id="4"/>
      <w:r w:rsidR="007603D1" w:rsidRPr="00264CA1">
        <w:rPr>
          <w:rStyle w:val="Odkaznakoment"/>
          <w:rFonts w:ascii="Arial" w:hAnsi="Arial" w:cs="Arial"/>
          <w:sz w:val="20"/>
          <w:szCs w:val="20"/>
        </w:rPr>
        <w:commentReference w:id="4"/>
      </w:r>
    </w:p>
    <w:p w14:paraId="4C01FB17" w14:textId="64BFC287" w:rsidR="00584D74" w:rsidRPr="00264CA1" w:rsidRDefault="00584D74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Po připojení Zařízení </w:t>
      </w:r>
      <w:r w:rsidR="00862807" w:rsidRPr="00264CA1">
        <w:rPr>
          <w:rFonts w:ascii="Arial" w:hAnsi="Arial" w:cs="Arial"/>
          <w:sz w:val="20"/>
          <w:szCs w:val="20"/>
        </w:rPr>
        <w:t>k Bezdrátové Wi-Fi sít</w:t>
      </w:r>
      <w:r w:rsidR="00E53762">
        <w:rPr>
          <w:rFonts w:ascii="Arial" w:hAnsi="Arial" w:cs="Arial"/>
          <w:sz w:val="20"/>
          <w:szCs w:val="20"/>
        </w:rPr>
        <w:t>i</w:t>
      </w:r>
      <w:r w:rsidR="00862807" w:rsidRPr="00264CA1">
        <w:rPr>
          <w:rFonts w:ascii="Arial" w:hAnsi="Arial" w:cs="Arial"/>
          <w:sz w:val="20"/>
          <w:szCs w:val="20"/>
        </w:rPr>
        <w:t xml:space="preserve"> </w:t>
      </w:r>
      <w:r w:rsidRPr="00264CA1">
        <w:rPr>
          <w:rFonts w:ascii="Arial" w:hAnsi="Arial" w:cs="Arial"/>
          <w:sz w:val="20"/>
          <w:szCs w:val="20"/>
        </w:rPr>
        <w:t>je Uživateli zobrazena přihlašovací stránka s</w:t>
      </w:r>
      <w:r w:rsidR="00862807" w:rsidRPr="00264CA1">
        <w:rPr>
          <w:rFonts w:ascii="Arial" w:hAnsi="Arial" w:cs="Arial"/>
          <w:sz w:val="20"/>
          <w:szCs w:val="20"/>
        </w:rPr>
        <w:t> </w:t>
      </w:r>
      <w:r w:rsidRPr="00264CA1">
        <w:rPr>
          <w:rFonts w:ascii="Arial" w:hAnsi="Arial" w:cs="Arial"/>
          <w:sz w:val="20"/>
          <w:szCs w:val="20"/>
        </w:rPr>
        <w:t>informacemi pro Uživatele.</w:t>
      </w:r>
    </w:p>
    <w:p w14:paraId="1E2E68ED" w14:textId="3C94970A" w:rsidR="00584D74" w:rsidRPr="00264CA1" w:rsidRDefault="00584D74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bookmarkStart w:id="7" w:name="_Ref156902749"/>
      <w:r w:rsidRPr="00264CA1">
        <w:rPr>
          <w:rFonts w:ascii="Arial" w:hAnsi="Arial" w:cs="Arial"/>
          <w:sz w:val="20"/>
          <w:szCs w:val="20"/>
        </w:rPr>
        <w:lastRenderedPageBreak/>
        <w:t xml:space="preserve">Pro využívání Služby je ze strany Uživatele vyžadováno </w:t>
      </w:r>
      <w:r w:rsidR="00F75596" w:rsidRPr="00264CA1">
        <w:rPr>
          <w:rFonts w:ascii="Arial" w:hAnsi="Arial" w:cs="Arial"/>
          <w:sz w:val="20"/>
          <w:szCs w:val="20"/>
        </w:rPr>
        <w:t xml:space="preserve">přijetí </w:t>
      </w:r>
      <w:r w:rsidRPr="00264CA1">
        <w:rPr>
          <w:rFonts w:ascii="Arial" w:hAnsi="Arial" w:cs="Arial"/>
          <w:sz w:val="20"/>
          <w:szCs w:val="20"/>
        </w:rPr>
        <w:t xml:space="preserve">těchto </w:t>
      </w:r>
      <w:r w:rsidR="007603D1" w:rsidRPr="00264CA1">
        <w:rPr>
          <w:rFonts w:ascii="Arial" w:hAnsi="Arial" w:cs="Arial"/>
          <w:sz w:val="20"/>
          <w:szCs w:val="20"/>
        </w:rPr>
        <w:t>P</w:t>
      </w:r>
      <w:r w:rsidRPr="00264CA1">
        <w:rPr>
          <w:rFonts w:ascii="Arial" w:hAnsi="Arial" w:cs="Arial"/>
          <w:sz w:val="20"/>
          <w:szCs w:val="20"/>
        </w:rPr>
        <w:t>odmínek.</w:t>
      </w:r>
      <w:r w:rsidR="00A3164E" w:rsidRPr="00264CA1">
        <w:rPr>
          <w:rFonts w:ascii="Arial" w:hAnsi="Arial" w:cs="Arial"/>
          <w:sz w:val="20"/>
          <w:szCs w:val="20"/>
        </w:rPr>
        <w:t xml:space="preserve"> Po uplynutí 14 dní od posledního </w:t>
      </w:r>
      <w:r w:rsidR="00F75596" w:rsidRPr="00264CA1">
        <w:rPr>
          <w:rFonts w:ascii="Arial" w:hAnsi="Arial" w:cs="Arial"/>
          <w:sz w:val="20"/>
          <w:szCs w:val="20"/>
        </w:rPr>
        <w:t>přijetí</w:t>
      </w:r>
      <w:r w:rsidR="00A3164E" w:rsidRPr="00264CA1">
        <w:rPr>
          <w:rFonts w:ascii="Arial" w:hAnsi="Arial" w:cs="Arial"/>
          <w:sz w:val="20"/>
          <w:szCs w:val="20"/>
        </w:rPr>
        <w:t xml:space="preserve"> Podmínek podle první věty bude pro další využívaní Služby vyžadováno opětovné </w:t>
      </w:r>
      <w:r w:rsidR="00F75596" w:rsidRPr="00264CA1">
        <w:rPr>
          <w:rFonts w:ascii="Arial" w:hAnsi="Arial" w:cs="Arial"/>
          <w:sz w:val="20"/>
          <w:szCs w:val="20"/>
        </w:rPr>
        <w:t>přijetí</w:t>
      </w:r>
      <w:r w:rsidR="00A3164E" w:rsidRPr="00264CA1">
        <w:rPr>
          <w:rFonts w:ascii="Arial" w:hAnsi="Arial" w:cs="Arial"/>
          <w:sz w:val="20"/>
          <w:szCs w:val="20"/>
        </w:rPr>
        <w:t xml:space="preserve"> těchto Podmínek.</w:t>
      </w:r>
      <w:bookmarkEnd w:id="7"/>
      <w:r w:rsidR="00A3164E" w:rsidRPr="00264CA1">
        <w:rPr>
          <w:rFonts w:ascii="Arial" w:hAnsi="Arial" w:cs="Arial"/>
          <w:sz w:val="20"/>
          <w:szCs w:val="20"/>
        </w:rPr>
        <w:t xml:space="preserve">  </w:t>
      </w:r>
    </w:p>
    <w:p w14:paraId="27A180AF" w14:textId="2B968F2F" w:rsidR="00584D74" w:rsidRPr="00264CA1" w:rsidRDefault="00584D74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Uživatel je povin</w:t>
      </w:r>
      <w:r w:rsidR="00E53762">
        <w:rPr>
          <w:rFonts w:ascii="Arial" w:hAnsi="Arial" w:cs="Arial"/>
          <w:sz w:val="20"/>
          <w:szCs w:val="20"/>
        </w:rPr>
        <w:t>e</w:t>
      </w:r>
      <w:r w:rsidRPr="00264CA1">
        <w:rPr>
          <w:rFonts w:ascii="Arial" w:hAnsi="Arial" w:cs="Arial"/>
          <w:sz w:val="20"/>
          <w:szCs w:val="20"/>
        </w:rPr>
        <w:t>n respektovat jakékoliv změny v podmínkách připojení k Bezdrátové Wi-Fi síti</w:t>
      </w:r>
      <w:r w:rsidR="00725A10">
        <w:rPr>
          <w:rFonts w:ascii="Arial" w:hAnsi="Arial" w:cs="Arial"/>
          <w:sz w:val="20"/>
          <w:szCs w:val="20"/>
        </w:rPr>
        <w:t xml:space="preserve"> a jakoukoli změnu těchto Podmínek vykonanou Poskytovatelem.</w:t>
      </w:r>
      <w:r w:rsidRPr="00264CA1">
        <w:rPr>
          <w:rFonts w:ascii="Arial" w:hAnsi="Arial" w:cs="Arial"/>
          <w:sz w:val="20"/>
          <w:szCs w:val="20"/>
        </w:rPr>
        <w:t xml:space="preserve"> </w:t>
      </w:r>
    </w:p>
    <w:p w14:paraId="4EFE092F" w14:textId="4A540CB3" w:rsidR="00601B17" w:rsidRDefault="00313817" w:rsidP="00601B17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Přenosová rychlost je omezen</w:t>
      </w:r>
      <w:r w:rsidR="00E53762">
        <w:rPr>
          <w:rFonts w:ascii="Arial" w:hAnsi="Arial" w:cs="Arial"/>
          <w:sz w:val="20"/>
          <w:szCs w:val="20"/>
        </w:rPr>
        <w:t>a</w:t>
      </w:r>
      <w:r w:rsidRPr="00264CA1">
        <w:rPr>
          <w:rFonts w:ascii="Arial" w:hAnsi="Arial" w:cs="Arial"/>
          <w:sz w:val="20"/>
          <w:szCs w:val="20"/>
        </w:rPr>
        <w:t xml:space="preserve"> na 5 Mbps na Uživatele. </w:t>
      </w:r>
    </w:p>
    <w:p w14:paraId="382727C3" w14:textId="77777777" w:rsidR="00601B17" w:rsidRPr="00601B17" w:rsidRDefault="00601B17" w:rsidP="00601B17">
      <w:pPr>
        <w:pStyle w:val="Odstavecseseznamem"/>
        <w:ind w:left="867"/>
        <w:jc w:val="both"/>
        <w:rPr>
          <w:rFonts w:ascii="Arial" w:hAnsi="Arial" w:cs="Arial"/>
          <w:sz w:val="20"/>
          <w:szCs w:val="20"/>
        </w:rPr>
      </w:pPr>
    </w:p>
    <w:p w14:paraId="740A3B71" w14:textId="2ECA6AAA" w:rsidR="00584D74" w:rsidRPr="00264CA1" w:rsidRDefault="003716D8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t>Práva a povinnosti Uživatele</w:t>
      </w:r>
    </w:p>
    <w:p w14:paraId="7F28360A" w14:textId="4C4EE7C0" w:rsidR="003716D8" w:rsidRPr="00264CA1" w:rsidRDefault="003716D8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Uživatel nese plnou odpovědnost za činnosti, které vykonává </w:t>
      </w:r>
      <w:r w:rsidR="00824B15">
        <w:rPr>
          <w:rFonts w:ascii="Arial" w:hAnsi="Arial" w:cs="Arial"/>
          <w:sz w:val="20"/>
          <w:szCs w:val="20"/>
        </w:rPr>
        <w:t>prostřednictvím</w:t>
      </w:r>
      <w:r w:rsidRPr="00264CA1">
        <w:rPr>
          <w:rFonts w:ascii="Arial" w:hAnsi="Arial" w:cs="Arial"/>
          <w:sz w:val="20"/>
          <w:szCs w:val="20"/>
        </w:rPr>
        <w:t xml:space="preserve"> Služby.</w:t>
      </w:r>
    </w:p>
    <w:p w14:paraId="200D95C0" w14:textId="39E432BD" w:rsidR="000600CC" w:rsidRPr="00264CA1" w:rsidRDefault="000600CC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Uživatel je povinen užívat Službu v souladu s těmito Podmínkami. </w:t>
      </w:r>
    </w:p>
    <w:p w14:paraId="203E3F91" w14:textId="627D020F" w:rsidR="003716D8" w:rsidRPr="00264CA1" w:rsidRDefault="003716D8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bookmarkStart w:id="8" w:name="_Ref156480243"/>
      <w:r w:rsidRPr="00264CA1">
        <w:rPr>
          <w:rFonts w:ascii="Arial" w:hAnsi="Arial" w:cs="Arial"/>
          <w:sz w:val="20"/>
          <w:szCs w:val="20"/>
        </w:rPr>
        <w:t>Uživatel nesmí při užívání Služ</w:t>
      </w:r>
      <w:r w:rsidR="000600CC" w:rsidRPr="00264CA1">
        <w:rPr>
          <w:rFonts w:ascii="Arial" w:hAnsi="Arial" w:cs="Arial"/>
          <w:sz w:val="20"/>
          <w:szCs w:val="20"/>
        </w:rPr>
        <w:t>by</w:t>
      </w:r>
      <w:r w:rsidRPr="00264CA1">
        <w:rPr>
          <w:rFonts w:ascii="Arial" w:hAnsi="Arial" w:cs="Arial"/>
          <w:sz w:val="20"/>
          <w:szCs w:val="20"/>
        </w:rPr>
        <w:t xml:space="preserve"> vykonávat jakoukoli činnost, která by mohla ohrozit či nerušit funkčnost nebo bezpečnost Služby</w:t>
      </w:r>
      <w:r w:rsidR="00862807" w:rsidRPr="00264CA1">
        <w:rPr>
          <w:rFonts w:ascii="Arial" w:hAnsi="Arial" w:cs="Arial"/>
          <w:sz w:val="20"/>
          <w:szCs w:val="20"/>
        </w:rPr>
        <w:t xml:space="preserve"> a </w:t>
      </w:r>
      <w:r w:rsidRPr="00264CA1">
        <w:rPr>
          <w:rFonts w:ascii="Arial" w:hAnsi="Arial" w:cs="Arial"/>
          <w:sz w:val="20"/>
          <w:szCs w:val="20"/>
        </w:rPr>
        <w:t>softwaru Poskytovatele nebo ostatních Uživatelů.</w:t>
      </w:r>
      <w:bookmarkEnd w:id="8"/>
      <w:r w:rsidRPr="00264CA1">
        <w:rPr>
          <w:rFonts w:ascii="Arial" w:hAnsi="Arial" w:cs="Arial"/>
          <w:sz w:val="20"/>
          <w:szCs w:val="20"/>
        </w:rPr>
        <w:t xml:space="preserve"> </w:t>
      </w:r>
    </w:p>
    <w:p w14:paraId="2D97797A" w14:textId="144E1B37" w:rsidR="00F67065" w:rsidRPr="00264CA1" w:rsidRDefault="00F67065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Uživatel</w:t>
      </w:r>
      <w:r w:rsidR="00862807" w:rsidRPr="00264CA1">
        <w:rPr>
          <w:rFonts w:ascii="Arial" w:hAnsi="Arial" w:cs="Arial"/>
          <w:sz w:val="20"/>
          <w:szCs w:val="20"/>
        </w:rPr>
        <w:t xml:space="preserve"> v</w:t>
      </w:r>
      <w:r w:rsidRPr="00264CA1">
        <w:rPr>
          <w:rFonts w:ascii="Arial" w:hAnsi="Arial" w:cs="Arial"/>
          <w:sz w:val="20"/>
          <w:szCs w:val="20"/>
        </w:rPr>
        <w:t> souladu s</w:t>
      </w:r>
      <w:r w:rsidR="003716D8" w:rsidRPr="00264CA1">
        <w:rPr>
          <w:rFonts w:ascii="Arial" w:hAnsi="Arial" w:cs="Arial"/>
          <w:sz w:val="20"/>
          <w:szCs w:val="20"/>
        </w:rPr>
        <w:t xml:space="preserve"> čl. </w:t>
      </w:r>
      <w:r w:rsidR="003716D8" w:rsidRPr="00264CA1">
        <w:rPr>
          <w:rFonts w:ascii="Arial" w:hAnsi="Arial" w:cs="Arial"/>
          <w:sz w:val="20"/>
          <w:szCs w:val="20"/>
        </w:rPr>
        <w:fldChar w:fldCharType="begin"/>
      </w:r>
      <w:r w:rsidR="003716D8" w:rsidRPr="00264CA1">
        <w:rPr>
          <w:rFonts w:ascii="Arial" w:hAnsi="Arial" w:cs="Arial"/>
          <w:sz w:val="20"/>
          <w:szCs w:val="20"/>
        </w:rPr>
        <w:instrText xml:space="preserve"> REF _Ref156480243 \r \h </w:instrText>
      </w:r>
      <w:r w:rsidR="00D11B3E" w:rsidRPr="00264CA1">
        <w:rPr>
          <w:rFonts w:ascii="Arial" w:hAnsi="Arial" w:cs="Arial"/>
          <w:sz w:val="20"/>
          <w:szCs w:val="20"/>
        </w:rPr>
        <w:instrText xml:space="preserve"> \* MERGEFORMAT </w:instrText>
      </w:r>
      <w:r w:rsidR="003716D8" w:rsidRPr="00264CA1">
        <w:rPr>
          <w:rFonts w:ascii="Arial" w:hAnsi="Arial" w:cs="Arial"/>
          <w:sz w:val="20"/>
          <w:szCs w:val="20"/>
        </w:rPr>
      </w:r>
      <w:r w:rsidR="003716D8" w:rsidRPr="00264CA1">
        <w:rPr>
          <w:rFonts w:ascii="Arial" w:hAnsi="Arial" w:cs="Arial"/>
          <w:sz w:val="20"/>
          <w:szCs w:val="20"/>
        </w:rPr>
        <w:fldChar w:fldCharType="separate"/>
      </w:r>
      <w:r w:rsidR="00426B5F" w:rsidRPr="00264CA1">
        <w:rPr>
          <w:rFonts w:ascii="Arial" w:hAnsi="Arial" w:cs="Arial"/>
          <w:sz w:val="20"/>
          <w:szCs w:val="20"/>
        </w:rPr>
        <w:t>5.3</w:t>
      </w:r>
      <w:r w:rsidR="003716D8" w:rsidRPr="00264CA1">
        <w:rPr>
          <w:rFonts w:ascii="Arial" w:hAnsi="Arial" w:cs="Arial"/>
          <w:sz w:val="20"/>
          <w:szCs w:val="20"/>
        </w:rPr>
        <w:fldChar w:fldCharType="end"/>
      </w:r>
      <w:r w:rsidR="003716D8" w:rsidRPr="00264CA1">
        <w:rPr>
          <w:rFonts w:ascii="Arial" w:hAnsi="Arial" w:cs="Arial"/>
          <w:sz w:val="20"/>
          <w:szCs w:val="20"/>
        </w:rPr>
        <w:t xml:space="preserve"> </w:t>
      </w:r>
      <w:r w:rsidRPr="00264CA1">
        <w:rPr>
          <w:rFonts w:ascii="Arial" w:hAnsi="Arial" w:cs="Arial"/>
          <w:sz w:val="20"/>
          <w:szCs w:val="20"/>
        </w:rPr>
        <w:t xml:space="preserve">nesmí zejména: </w:t>
      </w:r>
    </w:p>
    <w:p w14:paraId="60DB3D2C" w14:textId="3A246D3C" w:rsidR="00F67065" w:rsidRPr="00264CA1" w:rsidRDefault="00F47233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</w:t>
      </w:r>
      <w:r w:rsidR="003716D8" w:rsidRPr="00264CA1">
        <w:rPr>
          <w:rFonts w:ascii="Arial" w:hAnsi="Arial" w:cs="Arial"/>
          <w:sz w:val="20"/>
          <w:szCs w:val="20"/>
        </w:rPr>
        <w:t>řetěžova</w:t>
      </w:r>
      <w:r w:rsidR="00F67065" w:rsidRPr="00264CA1">
        <w:rPr>
          <w:rFonts w:ascii="Arial" w:hAnsi="Arial" w:cs="Arial"/>
          <w:sz w:val="20"/>
          <w:szCs w:val="20"/>
        </w:rPr>
        <w:t>t</w:t>
      </w:r>
      <w:r w:rsidR="003716D8" w:rsidRPr="00264CA1">
        <w:rPr>
          <w:rFonts w:ascii="Arial" w:hAnsi="Arial" w:cs="Arial"/>
          <w:sz w:val="20"/>
          <w:szCs w:val="20"/>
        </w:rPr>
        <w:t xml:space="preserve"> Bezdrátov</w:t>
      </w:r>
      <w:r w:rsidR="00F67065" w:rsidRPr="00264CA1">
        <w:rPr>
          <w:rFonts w:ascii="Arial" w:hAnsi="Arial" w:cs="Arial"/>
          <w:sz w:val="20"/>
          <w:szCs w:val="20"/>
        </w:rPr>
        <w:t>ou</w:t>
      </w:r>
      <w:r w:rsidR="003716D8" w:rsidRPr="00264CA1">
        <w:rPr>
          <w:rFonts w:ascii="Arial" w:hAnsi="Arial" w:cs="Arial"/>
          <w:sz w:val="20"/>
          <w:szCs w:val="20"/>
        </w:rPr>
        <w:t xml:space="preserve"> Wi</w:t>
      </w:r>
      <w:r w:rsidRPr="00264CA1">
        <w:rPr>
          <w:rFonts w:ascii="Arial" w:hAnsi="Arial" w:cs="Arial"/>
          <w:sz w:val="20"/>
          <w:szCs w:val="20"/>
        </w:rPr>
        <w:t>-</w:t>
      </w:r>
      <w:r w:rsidR="003716D8" w:rsidRPr="00264CA1">
        <w:rPr>
          <w:rFonts w:ascii="Arial" w:hAnsi="Arial" w:cs="Arial"/>
          <w:sz w:val="20"/>
          <w:szCs w:val="20"/>
        </w:rPr>
        <w:t>Fi sí</w:t>
      </w:r>
      <w:r w:rsidR="00F67065" w:rsidRPr="00264CA1">
        <w:rPr>
          <w:rFonts w:ascii="Arial" w:hAnsi="Arial" w:cs="Arial"/>
          <w:sz w:val="20"/>
          <w:szCs w:val="20"/>
        </w:rPr>
        <w:t>ť;</w:t>
      </w:r>
    </w:p>
    <w:p w14:paraId="4C4CF28B" w14:textId="57CB3105" w:rsidR="00F67065" w:rsidRPr="00264CA1" w:rsidRDefault="00F67065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</w:t>
      </w:r>
      <w:r w:rsidR="003716D8" w:rsidRPr="00264CA1">
        <w:rPr>
          <w:rFonts w:ascii="Arial" w:hAnsi="Arial" w:cs="Arial"/>
          <w:sz w:val="20"/>
          <w:szCs w:val="20"/>
        </w:rPr>
        <w:t>ž</w:t>
      </w:r>
      <w:r w:rsidRPr="00264CA1">
        <w:rPr>
          <w:rFonts w:ascii="Arial" w:hAnsi="Arial" w:cs="Arial"/>
          <w:sz w:val="20"/>
          <w:szCs w:val="20"/>
        </w:rPr>
        <w:t xml:space="preserve">ívat </w:t>
      </w:r>
      <w:r w:rsidR="007603D1" w:rsidRPr="00264CA1">
        <w:rPr>
          <w:rFonts w:ascii="Arial" w:hAnsi="Arial" w:cs="Arial"/>
          <w:sz w:val="20"/>
          <w:szCs w:val="20"/>
        </w:rPr>
        <w:t>B</w:t>
      </w:r>
      <w:r w:rsidRPr="00264CA1">
        <w:rPr>
          <w:rFonts w:ascii="Arial" w:hAnsi="Arial" w:cs="Arial"/>
          <w:sz w:val="20"/>
          <w:szCs w:val="20"/>
        </w:rPr>
        <w:t>ezdrátovou Wi-Fi síť</w:t>
      </w:r>
      <w:r w:rsidR="003716D8" w:rsidRPr="00264CA1">
        <w:rPr>
          <w:rFonts w:ascii="Arial" w:hAnsi="Arial" w:cs="Arial"/>
          <w:sz w:val="20"/>
          <w:szCs w:val="20"/>
        </w:rPr>
        <w:t xml:space="preserve"> k</w:t>
      </w:r>
      <w:r w:rsidR="00F47233" w:rsidRPr="00264CA1">
        <w:rPr>
          <w:rFonts w:ascii="Arial" w:hAnsi="Arial" w:cs="Arial"/>
          <w:sz w:val="20"/>
          <w:szCs w:val="20"/>
        </w:rPr>
        <w:t xml:space="preserve"> jakýmkoli </w:t>
      </w:r>
      <w:r w:rsidR="003716D8" w:rsidRPr="00264CA1">
        <w:rPr>
          <w:rFonts w:ascii="Arial" w:hAnsi="Arial" w:cs="Arial"/>
          <w:sz w:val="20"/>
          <w:szCs w:val="20"/>
        </w:rPr>
        <w:t>komerčním účelům</w:t>
      </w:r>
      <w:r w:rsidR="006E5456">
        <w:rPr>
          <w:rFonts w:ascii="Arial" w:hAnsi="Arial" w:cs="Arial"/>
          <w:sz w:val="20"/>
          <w:szCs w:val="20"/>
        </w:rPr>
        <w:t>, pro reklamní účely, šíření obchodních informací či pro náboženskou</w:t>
      </w:r>
      <w:r w:rsidR="00824B15">
        <w:rPr>
          <w:rFonts w:ascii="Arial" w:hAnsi="Arial" w:cs="Arial"/>
          <w:sz w:val="20"/>
          <w:szCs w:val="20"/>
        </w:rPr>
        <w:t>, politickou</w:t>
      </w:r>
      <w:r w:rsidR="006E5456">
        <w:rPr>
          <w:rFonts w:ascii="Arial" w:hAnsi="Arial" w:cs="Arial"/>
          <w:sz w:val="20"/>
          <w:szCs w:val="20"/>
        </w:rPr>
        <w:t xml:space="preserve"> nebo společenskou agitac</w:t>
      </w:r>
      <w:r w:rsidR="00824B15">
        <w:rPr>
          <w:rFonts w:ascii="Arial" w:hAnsi="Arial" w:cs="Arial"/>
          <w:sz w:val="20"/>
          <w:szCs w:val="20"/>
        </w:rPr>
        <w:t>i</w:t>
      </w:r>
      <w:r w:rsidRPr="00264CA1">
        <w:rPr>
          <w:rFonts w:ascii="Arial" w:hAnsi="Arial" w:cs="Arial"/>
          <w:sz w:val="20"/>
          <w:szCs w:val="20"/>
        </w:rPr>
        <w:t>;</w:t>
      </w:r>
      <w:r w:rsidR="003716D8" w:rsidRPr="00264CA1">
        <w:rPr>
          <w:rFonts w:ascii="Arial" w:hAnsi="Arial" w:cs="Arial"/>
          <w:sz w:val="20"/>
          <w:szCs w:val="20"/>
        </w:rPr>
        <w:t xml:space="preserve"> </w:t>
      </w:r>
    </w:p>
    <w:p w14:paraId="69B2B3F8" w14:textId="77777777" w:rsidR="00F67065" w:rsidRPr="00264CA1" w:rsidRDefault="003716D8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šíř</w:t>
      </w:r>
      <w:r w:rsidR="00F67065" w:rsidRPr="00264CA1">
        <w:rPr>
          <w:rFonts w:ascii="Arial" w:hAnsi="Arial" w:cs="Arial"/>
          <w:sz w:val="20"/>
          <w:szCs w:val="20"/>
        </w:rPr>
        <w:t>it</w:t>
      </w:r>
      <w:r w:rsidRPr="00264CA1">
        <w:rPr>
          <w:rFonts w:ascii="Arial" w:hAnsi="Arial" w:cs="Arial"/>
          <w:sz w:val="20"/>
          <w:szCs w:val="20"/>
        </w:rPr>
        <w:t xml:space="preserve"> jak</w:t>
      </w:r>
      <w:r w:rsidR="00F67065" w:rsidRPr="00264CA1">
        <w:rPr>
          <w:rFonts w:ascii="Arial" w:hAnsi="Arial" w:cs="Arial"/>
          <w:sz w:val="20"/>
          <w:szCs w:val="20"/>
        </w:rPr>
        <w:t>ékoli</w:t>
      </w:r>
      <w:r w:rsidRPr="00264CA1">
        <w:rPr>
          <w:rFonts w:ascii="Arial" w:hAnsi="Arial" w:cs="Arial"/>
          <w:sz w:val="20"/>
          <w:szCs w:val="20"/>
        </w:rPr>
        <w:t xml:space="preserve"> druh</w:t>
      </w:r>
      <w:r w:rsidR="00F67065" w:rsidRPr="00264CA1">
        <w:rPr>
          <w:rFonts w:ascii="Arial" w:hAnsi="Arial" w:cs="Arial"/>
          <w:sz w:val="20"/>
          <w:szCs w:val="20"/>
        </w:rPr>
        <w:t>y</w:t>
      </w:r>
      <w:r w:rsidRPr="00264CA1">
        <w:rPr>
          <w:rFonts w:ascii="Arial" w:hAnsi="Arial" w:cs="Arial"/>
          <w:sz w:val="20"/>
          <w:szCs w:val="20"/>
        </w:rPr>
        <w:t xml:space="preserve"> počítačových virů</w:t>
      </w:r>
      <w:r w:rsidR="00F67065" w:rsidRPr="00264CA1">
        <w:rPr>
          <w:rFonts w:ascii="Arial" w:hAnsi="Arial" w:cs="Arial"/>
          <w:sz w:val="20"/>
          <w:szCs w:val="20"/>
        </w:rPr>
        <w:t xml:space="preserve"> či</w:t>
      </w:r>
      <w:r w:rsidRPr="00264CA1">
        <w:rPr>
          <w:rFonts w:ascii="Arial" w:hAnsi="Arial" w:cs="Arial"/>
          <w:sz w:val="20"/>
          <w:szCs w:val="20"/>
        </w:rPr>
        <w:t xml:space="preserve"> programů schopných modifik</w:t>
      </w:r>
      <w:r w:rsidR="00F47233" w:rsidRPr="00264CA1">
        <w:rPr>
          <w:rFonts w:ascii="Arial" w:hAnsi="Arial" w:cs="Arial"/>
          <w:sz w:val="20"/>
          <w:szCs w:val="20"/>
        </w:rPr>
        <w:t xml:space="preserve">ace </w:t>
      </w:r>
      <w:r w:rsidR="00F67065" w:rsidRPr="00264CA1">
        <w:rPr>
          <w:rFonts w:ascii="Arial" w:hAnsi="Arial" w:cs="Arial"/>
          <w:sz w:val="20"/>
          <w:szCs w:val="20"/>
        </w:rPr>
        <w:t>nebo</w:t>
      </w:r>
      <w:r w:rsidRPr="00264CA1">
        <w:rPr>
          <w:rFonts w:ascii="Arial" w:hAnsi="Arial" w:cs="Arial"/>
          <w:sz w:val="20"/>
          <w:szCs w:val="20"/>
        </w:rPr>
        <w:t xml:space="preserve"> replik</w:t>
      </w:r>
      <w:r w:rsidR="00F47233" w:rsidRPr="00264CA1">
        <w:rPr>
          <w:rFonts w:ascii="Arial" w:hAnsi="Arial" w:cs="Arial"/>
          <w:sz w:val="20"/>
          <w:szCs w:val="20"/>
        </w:rPr>
        <w:t>ace</w:t>
      </w:r>
      <w:r w:rsidR="00F67065" w:rsidRPr="00264CA1">
        <w:rPr>
          <w:rFonts w:ascii="Arial" w:hAnsi="Arial" w:cs="Arial"/>
          <w:sz w:val="20"/>
          <w:szCs w:val="20"/>
        </w:rPr>
        <w:t>;</w:t>
      </w:r>
    </w:p>
    <w:p w14:paraId="318005EC" w14:textId="2924792A" w:rsidR="00862807" w:rsidRPr="00264CA1" w:rsidRDefault="003716D8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rozesíl</w:t>
      </w:r>
      <w:r w:rsidR="00F67065" w:rsidRPr="00264CA1">
        <w:rPr>
          <w:rFonts w:ascii="Arial" w:hAnsi="Arial" w:cs="Arial"/>
          <w:sz w:val="20"/>
          <w:szCs w:val="20"/>
        </w:rPr>
        <w:t>at</w:t>
      </w:r>
      <w:r w:rsidRPr="00264CA1">
        <w:rPr>
          <w:rFonts w:ascii="Arial" w:hAnsi="Arial" w:cs="Arial"/>
          <w:sz w:val="20"/>
          <w:szCs w:val="20"/>
        </w:rPr>
        <w:t xml:space="preserve"> nevyžádan</w:t>
      </w:r>
      <w:r w:rsidR="00F67065" w:rsidRPr="00264CA1">
        <w:rPr>
          <w:rFonts w:ascii="Arial" w:hAnsi="Arial" w:cs="Arial"/>
          <w:sz w:val="20"/>
          <w:szCs w:val="20"/>
        </w:rPr>
        <w:t>é</w:t>
      </w:r>
      <w:r w:rsidRPr="00264CA1">
        <w:rPr>
          <w:rFonts w:ascii="Arial" w:hAnsi="Arial" w:cs="Arial"/>
          <w:sz w:val="20"/>
          <w:szCs w:val="20"/>
        </w:rPr>
        <w:t xml:space="preserve"> zpráv</w:t>
      </w:r>
      <w:r w:rsidR="00F67065" w:rsidRPr="00264CA1">
        <w:rPr>
          <w:rFonts w:ascii="Arial" w:hAnsi="Arial" w:cs="Arial"/>
          <w:sz w:val="20"/>
          <w:szCs w:val="20"/>
        </w:rPr>
        <w:t>y</w:t>
      </w:r>
      <w:r w:rsidRPr="00264CA1">
        <w:rPr>
          <w:rFonts w:ascii="Arial" w:hAnsi="Arial" w:cs="Arial"/>
          <w:sz w:val="20"/>
          <w:szCs w:val="20"/>
        </w:rPr>
        <w:t xml:space="preserve"> </w:t>
      </w:r>
      <w:r w:rsidR="00F47233" w:rsidRPr="00264CA1">
        <w:rPr>
          <w:rFonts w:ascii="Arial" w:hAnsi="Arial" w:cs="Arial"/>
          <w:sz w:val="20"/>
          <w:szCs w:val="20"/>
        </w:rPr>
        <w:t>či</w:t>
      </w:r>
      <w:r w:rsidRPr="00264CA1">
        <w:rPr>
          <w:rFonts w:ascii="Arial" w:hAnsi="Arial" w:cs="Arial"/>
          <w:sz w:val="20"/>
          <w:szCs w:val="20"/>
        </w:rPr>
        <w:t xml:space="preserve"> IP pak</w:t>
      </w:r>
      <w:r w:rsidR="00F47233" w:rsidRPr="00264CA1">
        <w:rPr>
          <w:rFonts w:ascii="Arial" w:hAnsi="Arial" w:cs="Arial"/>
          <w:sz w:val="20"/>
          <w:szCs w:val="20"/>
        </w:rPr>
        <w:t>et</w:t>
      </w:r>
      <w:r w:rsidR="00F67065" w:rsidRPr="00264CA1">
        <w:rPr>
          <w:rFonts w:ascii="Arial" w:hAnsi="Arial" w:cs="Arial"/>
          <w:sz w:val="20"/>
          <w:szCs w:val="20"/>
        </w:rPr>
        <w:t>y</w:t>
      </w:r>
      <w:r w:rsidRPr="00264CA1">
        <w:rPr>
          <w:rFonts w:ascii="Arial" w:hAnsi="Arial" w:cs="Arial"/>
          <w:sz w:val="20"/>
          <w:szCs w:val="20"/>
        </w:rPr>
        <w:t xml:space="preserve"> s</w:t>
      </w:r>
      <w:r w:rsidR="00824B15">
        <w:rPr>
          <w:rFonts w:ascii="Arial" w:hAnsi="Arial" w:cs="Arial"/>
          <w:sz w:val="20"/>
          <w:szCs w:val="20"/>
        </w:rPr>
        <w:t> </w:t>
      </w:r>
      <w:r w:rsidRPr="00264CA1">
        <w:rPr>
          <w:rFonts w:ascii="Arial" w:hAnsi="Arial" w:cs="Arial"/>
          <w:sz w:val="20"/>
          <w:szCs w:val="20"/>
        </w:rPr>
        <w:t>falešnou adresou odesílatele</w:t>
      </w:r>
      <w:r w:rsidR="00862807" w:rsidRPr="00264CA1">
        <w:rPr>
          <w:rFonts w:ascii="Arial" w:hAnsi="Arial" w:cs="Arial"/>
          <w:sz w:val="20"/>
          <w:szCs w:val="20"/>
        </w:rPr>
        <w:t>;</w:t>
      </w:r>
    </w:p>
    <w:p w14:paraId="0B6C34A5" w14:textId="7DC9604B" w:rsidR="00862807" w:rsidRPr="00264CA1" w:rsidRDefault="003716D8" w:rsidP="00554261">
      <w:pPr>
        <w:pStyle w:val="Odstavecseseznamem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ší</w:t>
      </w:r>
      <w:r w:rsidR="00F47233" w:rsidRPr="00264CA1">
        <w:rPr>
          <w:rFonts w:ascii="Arial" w:hAnsi="Arial" w:cs="Arial"/>
          <w:sz w:val="20"/>
          <w:szCs w:val="20"/>
        </w:rPr>
        <w:t>ř</w:t>
      </w:r>
      <w:r w:rsidR="00F67065" w:rsidRPr="00264CA1">
        <w:rPr>
          <w:rFonts w:ascii="Arial" w:hAnsi="Arial" w:cs="Arial"/>
          <w:sz w:val="20"/>
          <w:szCs w:val="20"/>
        </w:rPr>
        <w:t>it</w:t>
      </w:r>
      <w:r w:rsidRPr="00264CA1">
        <w:rPr>
          <w:rFonts w:ascii="Arial" w:hAnsi="Arial" w:cs="Arial"/>
          <w:sz w:val="20"/>
          <w:szCs w:val="20"/>
        </w:rPr>
        <w:t xml:space="preserve"> poplašn</w:t>
      </w:r>
      <w:r w:rsidR="00F67065" w:rsidRPr="00264CA1">
        <w:rPr>
          <w:rFonts w:ascii="Arial" w:hAnsi="Arial" w:cs="Arial"/>
          <w:sz w:val="20"/>
          <w:szCs w:val="20"/>
        </w:rPr>
        <w:t>é</w:t>
      </w:r>
      <w:r w:rsidRPr="00264CA1">
        <w:rPr>
          <w:rFonts w:ascii="Arial" w:hAnsi="Arial" w:cs="Arial"/>
          <w:sz w:val="20"/>
          <w:szCs w:val="20"/>
        </w:rPr>
        <w:t xml:space="preserve"> zpráv</w:t>
      </w:r>
      <w:r w:rsidR="00F67065" w:rsidRPr="00264CA1">
        <w:rPr>
          <w:rFonts w:ascii="Arial" w:hAnsi="Arial" w:cs="Arial"/>
          <w:sz w:val="20"/>
          <w:szCs w:val="20"/>
        </w:rPr>
        <w:t>y</w:t>
      </w:r>
      <w:r w:rsidRPr="00264CA1">
        <w:rPr>
          <w:rFonts w:ascii="Arial" w:hAnsi="Arial" w:cs="Arial"/>
          <w:sz w:val="20"/>
          <w:szCs w:val="20"/>
        </w:rPr>
        <w:t xml:space="preserve"> či nepravdiv</w:t>
      </w:r>
      <w:r w:rsidR="00F67065" w:rsidRPr="00264CA1">
        <w:rPr>
          <w:rFonts w:ascii="Arial" w:hAnsi="Arial" w:cs="Arial"/>
          <w:sz w:val="20"/>
          <w:szCs w:val="20"/>
        </w:rPr>
        <w:t>é</w:t>
      </w:r>
      <w:r w:rsidR="00F47233" w:rsidRPr="00264CA1">
        <w:rPr>
          <w:rFonts w:ascii="Arial" w:hAnsi="Arial" w:cs="Arial"/>
          <w:sz w:val="20"/>
          <w:szCs w:val="20"/>
        </w:rPr>
        <w:t xml:space="preserve"> </w:t>
      </w:r>
      <w:r w:rsidRPr="00264CA1">
        <w:rPr>
          <w:rFonts w:ascii="Arial" w:hAnsi="Arial" w:cs="Arial"/>
          <w:sz w:val="20"/>
          <w:szCs w:val="20"/>
        </w:rPr>
        <w:t>informac</w:t>
      </w:r>
      <w:r w:rsidR="00F67065" w:rsidRPr="00264CA1">
        <w:rPr>
          <w:rFonts w:ascii="Arial" w:hAnsi="Arial" w:cs="Arial"/>
          <w:sz w:val="20"/>
          <w:szCs w:val="20"/>
        </w:rPr>
        <w:t>e</w:t>
      </w:r>
      <w:r w:rsidR="00862807" w:rsidRPr="00264CA1">
        <w:rPr>
          <w:rFonts w:ascii="Arial" w:hAnsi="Arial" w:cs="Arial"/>
          <w:sz w:val="20"/>
          <w:szCs w:val="20"/>
        </w:rPr>
        <w:t>.</w:t>
      </w:r>
    </w:p>
    <w:p w14:paraId="3415096C" w14:textId="1C678A98" w:rsidR="003716D8" w:rsidRPr="00264CA1" w:rsidRDefault="00F47233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Uživatel dále v</w:t>
      </w:r>
      <w:r w:rsidR="00824B15">
        <w:rPr>
          <w:rFonts w:ascii="Arial" w:hAnsi="Arial" w:cs="Arial"/>
          <w:sz w:val="20"/>
          <w:szCs w:val="20"/>
        </w:rPr>
        <w:t> </w:t>
      </w:r>
      <w:r w:rsidRPr="00264CA1">
        <w:rPr>
          <w:rFonts w:ascii="Arial" w:hAnsi="Arial" w:cs="Arial"/>
          <w:sz w:val="20"/>
          <w:szCs w:val="20"/>
        </w:rPr>
        <w:t xml:space="preserve">průběhu užívání </w:t>
      </w:r>
      <w:r w:rsidR="007603D1" w:rsidRPr="00264CA1">
        <w:rPr>
          <w:rFonts w:ascii="Arial" w:hAnsi="Arial" w:cs="Arial"/>
          <w:sz w:val="20"/>
          <w:szCs w:val="20"/>
        </w:rPr>
        <w:t>S</w:t>
      </w:r>
      <w:r w:rsidRPr="00264CA1">
        <w:rPr>
          <w:rFonts w:ascii="Arial" w:hAnsi="Arial" w:cs="Arial"/>
          <w:sz w:val="20"/>
          <w:szCs w:val="20"/>
        </w:rPr>
        <w:t xml:space="preserve">lužby nesmí </w:t>
      </w:r>
      <w:r w:rsidR="003716D8" w:rsidRPr="00264CA1">
        <w:rPr>
          <w:rFonts w:ascii="Arial" w:hAnsi="Arial" w:cs="Arial"/>
          <w:sz w:val="20"/>
          <w:szCs w:val="20"/>
        </w:rPr>
        <w:t>porušovat platné právní předpisy</w:t>
      </w:r>
      <w:r w:rsidR="00E53762">
        <w:rPr>
          <w:rFonts w:ascii="Arial" w:hAnsi="Arial" w:cs="Arial"/>
          <w:sz w:val="20"/>
          <w:szCs w:val="20"/>
        </w:rPr>
        <w:t>,</w:t>
      </w:r>
      <w:r w:rsidR="003716D8" w:rsidRPr="00264CA1">
        <w:rPr>
          <w:rFonts w:ascii="Arial" w:hAnsi="Arial" w:cs="Arial"/>
          <w:sz w:val="20"/>
          <w:szCs w:val="20"/>
        </w:rPr>
        <w:t xml:space="preserve"> </w:t>
      </w:r>
      <w:r w:rsidR="00264CA1">
        <w:rPr>
          <w:rFonts w:ascii="Arial" w:hAnsi="Arial" w:cs="Arial"/>
          <w:sz w:val="20"/>
          <w:szCs w:val="20"/>
        </w:rPr>
        <w:t>zejména zákon č. 121/2000 Sb. o právu autorském, o právech souvisejících s</w:t>
      </w:r>
      <w:r w:rsidR="00824B15">
        <w:rPr>
          <w:rFonts w:ascii="Arial" w:hAnsi="Arial" w:cs="Arial"/>
          <w:sz w:val="20"/>
          <w:szCs w:val="20"/>
        </w:rPr>
        <w:t> </w:t>
      </w:r>
      <w:r w:rsidR="00264CA1">
        <w:rPr>
          <w:rFonts w:ascii="Arial" w:hAnsi="Arial" w:cs="Arial"/>
          <w:sz w:val="20"/>
          <w:szCs w:val="20"/>
        </w:rPr>
        <w:t>právem autorským a o změně některých zákonů (autorský zákon)</w:t>
      </w:r>
      <w:r w:rsidR="00824B15">
        <w:rPr>
          <w:rFonts w:ascii="Arial" w:hAnsi="Arial" w:cs="Arial"/>
          <w:sz w:val="20"/>
          <w:szCs w:val="20"/>
        </w:rPr>
        <w:t>, zákon č. 40/2009 Sb., trestní zákoník, ve znění pozdějších předpisů,</w:t>
      </w:r>
      <w:r w:rsidR="00264CA1">
        <w:rPr>
          <w:rFonts w:ascii="Arial" w:hAnsi="Arial" w:cs="Arial"/>
          <w:sz w:val="20"/>
          <w:szCs w:val="20"/>
        </w:rPr>
        <w:t xml:space="preserve"> </w:t>
      </w:r>
      <w:r w:rsidR="003716D8" w:rsidRPr="00264CA1">
        <w:rPr>
          <w:rFonts w:ascii="Arial" w:hAnsi="Arial" w:cs="Arial"/>
          <w:sz w:val="20"/>
          <w:szCs w:val="20"/>
        </w:rPr>
        <w:t>nebo dobré mravy</w:t>
      </w:r>
      <w:r w:rsidRPr="00264CA1">
        <w:rPr>
          <w:rFonts w:ascii="Arial" w:hAnsi="Arial" w:cs="Arial"/>
          <w:sz w:val="20"/>
          <w:szCs w:val="20"/>
        </w:rPr>
        <w:t xml:space="preserve">. </w:t>
      </w:r>
      <w:r w:rsidR="003716D8" w:rsidRPr="00264CA1">
        <w:rPr>
          <w:rFonts w:ascii="Arial" w:hAnsi="Arial" w:cs="Arial"/>
          <w:sz w:val="20"/>
          <w:szCs w:val="20"/>
        </w:rPr>
        <w:t xml:space="preserve"> </w:t>
      </w:r>
    </w:p>
    <w:p w14:paraId="4251AD7E" w14:textId="76712AC7" w:rsidR="00FB0CDB" w:rsidRPr="00264CA1" w:rsidRDefault="00D11B3E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Uživatel nesmí měnit nastavení </w:t>
      </w:r>
      <w:r w:rsidR="00F75596" w:rsidRPr="00264CA1">
        <w:rPr>
          <w:rFonts w:ascii="Arial" w:hAnsi="Arial" w:cs="Arial"/>
          <w:sz w:val="20"/>
          <w:szCs w:val="20"/>
        </w:rPr>
        <w:t xml:space="preserve">jakýchkoli </w:t>
      </w:r>
      <w:r w:rsidRPr="00264CA1">
        <w:rPr>
          <w:rFonts w:ascii="Arial" w:hAnsi="Arial" w:cs="Arial"/>
          <w:sz w:val="20"/>
          <w:szCs w:val="20"/>
        </w:rPr>
        <w:t xml:space="preserve">parametrů aktivních prvků Bezdrátové Wi-Fi sítě. </w:t>
      </w:r>
    </w:p>
    <w:p w14:paraId="5BCBBE2F" w14:textId="514FC38C" w:rsidR="00D11B3E" w:rsidRPr="00264CA1" w:rsidRDefault="00FB0CDB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Uživatel je povinen Poskytovateli neprodleně ohlásit případné získání</w:t>
      </w:r>
      <w:r w:rsidR="00D11B3E" w:rsidRPr="00264CA1">
        <w:rPr>
          <w:rFonts w:ascii="Arial" w:hAnsi="Arial" w:cs="Arial"/>
          <w:sz w:val="20"/>
          <w:szCs w:val="20"/>
        </w:rPr>
        <w:t xml:space="preserve"> uživatelsk</w:t>
      </w:r>
      <w:r w:rsidRPr="00264CA1">
        <w:rPr>
          <w:rFonts w:ascii="Arial" w:hAnsi="Arial" w:cs="Arial"/>
          <w:sz w:val="20"/>
          <w:szCs w:val="20"/>
        </w:rPr>
        <w:t>ých</w:t>
      </w:r>
      <w:r w:rsidR="00D11B3E" w:rsidRPr="00264CA1">
        <w:rPr>
          <w:rFonts w:ascii="Arial" w:hAnsi="Arial" w:cs="Arial"/>
          <w:sz w:val="20"/>
          <w:szCs w:val="20"/>
        </w:rPr>
        <w:t xml:space="preserve"> práv </w:t>
      </w:r>
      <w:r w:rsidRPr="00264CA1">
        <w:rPr>
          <w:rFonts w:ascii="Arial" w:hAnsi="Arial" w:cs="Arial"/>
          <w:sz w:val="20"/>
          <w:szCs w:val="20"/>
        </w:rPr>
        <w:t xml:space="preserve">nebo </w:t>
      </w:r>
      <w:r w:rsidR="00690743" w:rsidRPr="00264CA1">
        <w:rPr>
          <w:rFonts w:ascii="Arial" w:hAnsi="Arial" w:cs="Arial"/>
          <w:sz w:val="20"/>
          <w:szCs w:val="20"/>
        </w:rPr>
        <w:t xml:space="preserve">jakéhokoli </w:t>
      </w:r>
      <w:r w:rsidRPr="00264CA1">
        <w:rPr>
          <w:rFonts w:ascii="Arial" w:hAnsi="Arial" w:cs="Arial"/>
          <w:sz w:val="20"/>
          <w:szCs w:val="20"/>
        </w:rPr>
        <w:t>privilegovaného stavu, který mu nepřísluší</w:t>
      </w:r>
      <w:r w:rsidR="00690743" w:rsidRPr="00264CA1">
        <w:rPr>
          <w:rFonts w:ascii="Arial" w:hAnsi="Arial" w:cs="Arial"/>
          <w:sz w:val="20"/>
          <w:szCs w:val="20"/>
        </w:rPr>
        <w:t>.</w:t>
      </w:r>
    </w:p>
    <w:p w14:paraId="33DEAC59" w14:textId="3441D955" w:rsidR="00F67065" w:rsidRPr="00264CA1" w:rsidRDefault="00F67065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Odpovědnost za případné škody na technickém vybavení nebo datech Uživatele nese sám Uživatel. </w:t>
      </w:r>
    </w:p>
    <w:p w14:paraId="117DAB5C" w14:textId="46261D96" w:rsidR="00F67065" w:rsidRPr="00264CA1" w:rsidRDefault="00D11B3E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Uživatel je povinen dbát o zabezpečení informací</w:t>
      </w:r>
      <w:r w:rsidR="00690743" w:rsidRPr="00264CA1">
        <w:rPr>
          <w:rFonts w:ascii="Arial" w:hAnsi="Arial" w:cs="Arial"/>
          <w:sz w:val="20"/>
          <w:szCs w:val="20"/>
        </w:rPr>
        <w:t>, které jsou</w:t>
      </w:r>
      <w:r w:rsidRPr="00264CA1">
        <w:rPr>
          <w:rFonts w:ascii="Arial" w:hAnsi="Arial" w:cs="Arial"/>
          <w:sz w:val="20"/>
          <w:szCs w:val="20"/>
        </w:rPr>
        <w:t xml:space="preserve"> z jeho strany do Bezdrátové Wi-Fi sítě </w:t>
      </w:r>
      <w:r w:rsidR="00690743" w:rsidRPr="00264CA1">
        <w:rPr>
          <w:rFonts w:ascii="Arial" w:hAnsi="Arial" w:cs="Arial"/>
          <w:sz w:val="20"/>
          <w:szCs w:val="20"/>
        </w:rPr>
        <w:t xml:space="preserve">poskytované </w:t>
      </w:r>
      <w:r w:rsidRPr="00264CA1">
        <w:rPr>
          <w:rFonts w:ascii="Arial" w:hAnsi="Arial" w:cs="Arial"/>
          <w:sz w:val="20"/>
          <w:szCs w:val="20"/>
        </w:rPr>
        <w:t xml:space="preserve">či v Bezdrátové Wi-Fi síti přenášené. </w:t>
      </w:r>
    </w:p>
    <w:p w14:paraId="123C56F9" w14:textId="77777777" w:rsidR="00993142" w:rsidRPr="00264CA1" w:rsidRDefault="00993142" w:rsidP="00554261">
      <w:pPr>
        <w:pStyle w:val="Odstavecseseznamem"/>
        <w:jc w:val="both"/>
        <w:rPr>
          <w:rFonts w:ascii="Arial" w:hAnsi="Arial" w:cs="Arial"/>
          <w:sz w:val="20"/>
          <w:szCs w:val="20"/>
        </w:rPr>
      </w:pPr>
    </w:p>
    <w:p w14:paraId="11C9AEEA" w14:textId="0ABD7FFC" w:rsidR="00993142" w:rsidRPr="00264CA1" w:rsidRDefault="00993142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t>Práva a povinnosti Poskytovatele</w:t>
      </w:r>
    </w:p>
    <w:p w14:paraId="5FDB7EDB" w14:textId="060FB336" w:rsidR="00993142" w:rsidRPr="00264CA1" w:rsidRDefault="00993142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Poskytovatel zajišťuje provádění technické údržby přístupu k</w:t>
      </w:r>
      <w:r w:rsidR="00E53762">
        <w:rPr>
          <w:rFonts w:ascii="Arial" w:hAnsi="Arial" w:cs="Arial"/>
          <w:sz w:val="20"/>
          <w:szCs w:val="20"/>
        </w:rPr>
        <w:t>e</w:t>
      </w:r>
      <w:r w:rsidRPr="00264CA1">
        <w:rPr>
          <w:rFonts w:ascii="Arial" w:hAnsi="Arial" w:cs="Arial"/>
          <w:sz w:val="20"/>
          <w:szCs w:val="20"/>
        </w:rPr>
        <w:t xml:space="preserve"> Službě. </w:t>
      </w:r>
    </w:p>
    <w:p w14:paraId="1C5809E8" w14:textId="34AA2C97" w:rsidR="00993142" w:rsidRPr="00264CA1" w:rsidRDefault="00993142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Poskytovatel je oprávněn podle vlastního uvážení přerušit, zablokovat nebo jinak omezit užívaní Služby některými Uživateli, a to i bez předchozího upozornění</w:t>
      </w:r>
      <w:r w:rsidR="00E53762">
        <w:rPr>
          <w:rFonts w:ascii="Arial" w:hAnsi="Arial" w:cs="Arial"/>
          <w:sz w:val="20"/>
          <w:szCs w:val="20"/>
        </w:rPr>
        <w:t>,</w:t>
      </w:r>
      <w:r w:rsidRPr="00264CA1">
        <w:rPr>
          <w:rFonts w:ascii="Arial" w:hAnsi="Arial" w:cs="Arial"/>
          <w:sz w:val="20"/>
          <w:szCs w:val="20"/>
        </w:rPr>
        <w:t xml:space="preserve"> zejména v případech porušování ustanovení těchto Podmínek. </w:t>
      </w:r>
    </w:p>
    <w:p w14:paraId="7FC940B7" w14:textId="65273F61" w:rsidR="00993142" w:rsidRPr="00264CA1" w:rsidRDefault="00BD7EE7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V případě podezření ze závažného porušování ustanovení těchto Podmínek mohou být ze strany Poskytovatele vůči Uživateli </w:t>
      </w:r>
      <w:r w:rsidR="006E5456">
        <w:rPr>
          <w:rFonts w:ascii="Arial" w:hAnsi="Arial" w:cs="Arial"/>
          <w:sz w:val="20"/>
          <w:szCs w:val="20"/>
        </w:rPr>
        <w:t>využity odpovídající</w:t>
      </w:r>
      <w:r w:rsidRPr="00264CA1">
        <w:rPr>
          <w:rFonts w:ascii="Arial" w:hAnsi="Arial" w:cs="Arial"/>
          <w:sz w:val="20"/>
          <w:szCs w:val="20"/>
        </w:rPr>
        <w:t xml:space="preserve"> právní </w:t>
      </w:r>
      <w:r w:rsidR="006E5456">
        <w:rPr>
          <w:rFonts w:ascii="Arial" w:hAnsi="Arial" w:cs="Arial"/>
          <w:sz w:val="20"/>
          <w:szCs w:val="20"/>
        </w:rPr>
        <w:t>instituty</w:t>
      </w:r>
      <w:r w:rsidRPr="00264CA1">
        <w:rPr>
          <w:rFonts w:ascii="Arial" w:hAnsi="Arial" w:cs="Arial"/>
          <w:sz w:val="20"/>
          <w:szCs w:val="20"/>
        </w:rPr>
        <w:t xml:space="preserve">. </w:t>
      </w:r>
      <w:r w:rsidR="00993142" w:rsidRPr="00264CA1">
        <w:rPr>
          <w:rFonts w:ascii="Arial" w:hAnsi="Arial" w:cs="Arial"/>
          <w:sz w:val="20"/>
          <w:szCs w:val="20"/>
        </w:rPr>
        <w:t xml:space="preserve"> </w:t>
      </w:r>
    </w:p>
    <w:p w14:paraId="5D05A1C0" w14:textId="2DE46E84" w:rsidR="00BD7EE7" w:rsidRPr="00264CA1" w:rsidRDefault="00BD7EE7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Poskytovatel je oprávněn kdykoli, bez udání důvodu a bez náhrady</w:t>
      </w:r>
      <w:r w:rsidR="00313817" w:rsidRPr="00264CA1">
        <w:rPr>
          <w:rFonts w:ascii="Arial" w:hAnsi="Arial" w:cs="Arial"/>
          <w:sz w:val="20"/>
          <w:szCs w:val="20"/>
        </w:rPr>
        <w:t>,</w:t>
      </w:r>
      <w:r w:rsidRPr="00264CA1">
        <w:rPr>
          <w:rFonts w:ascii="Arial" w:hAnsi="Arial" w:cs="Arial"/>
          <w:sz w:val="20"/>
          <w:szCs w:val="20"/>
        </w:rPr>
        <w:t xml:space="preserve"> ukončit poskytování Služby. </w:t>
      </w:r>
    </w:p>
    <w:p w14:paraId="0097041D" w14:textId="73860738" w:rsidR="00BD7EE7" w:rsidRPr="00264CA1" w:rsidRDefault="00BD7EE7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</w:t>
      </w:r>
      <w:r w:rsidR="00380A8F" w:rsidRPr="00264CA1">
        <w:rPr>
          <w:rFonts w:ascii="Arial" w:hAnsi="Arial" w:cs="Arial"/>
          <w:sz w:val="20"/>
          <w:szCs w:val="20"/>
        </w:rPr>
        <w:t>oskyt</w:t>
      </w:r>
      <w:r w:rsidRPr="00264CA1">
        <w:rPr>
          <w:rFonts w:ascii="Arial" w:hAnsi="Arial" w:cs="Arial"/>
          <w:sz w:val="20"/>
          <w:szCs w:val="20"/>
        </w:rPr>
        <w:t>ovatel není povinen poskytovat servis ani žádné další služby na programovém nebo technickém vybavení Zařízení Uživatele.</w:t>
      </w:r>
    </w:p>
    <w:p w14:paraId="01462FCD" w14:textId="5D0D1766" w:rsidR="00380A8F" w:rsidRPr="00264CA1" w:rsidRDefault="00380A8F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Poskytovatel je oprávněn veškeré informace a údaje týkající se Uživatele, včetně údajů osobních, provozních a lokalizačních, užívat pouze v souladu s platnými právními předpisy České republiky.</w:t>
      </w:r>
    </w:p>
    <w:p w14:paraId="1B867727" w14:textId="05F50577" w:rsidR="00BD7EE7" w:rsidRPr="00264CA1" w:rsidRDefault="00BD7EE7" w:rsidP="00554261">
      <w:pPr>
        <w:pStyle w:val="Odstavecseseznamem"/>
        <w:jc w:val="both"/>
        <w:rPr>
          <w:rFonts w:ascii="Arial" w:hAnsi="Arial" w:cs="Arial"/>
          <w:sz w:val="20"/>
          <w:szCs w:val="20"/>
        </w:rPr>
      </w:pPr>
    </w:p>
    <w:p w14:paraId="57D95F35" w14:textId="1BBB7706" w:rsidR="007563AC" w:rsidRPr="00264CA1" w:rsidRDefault="007563AC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lastRenderedPageBreak/>
        <w:t>Vyloučení odpovědností Poskytovatele</w:t>
      </w:r>
    </w:p>
    <w:p w14:paraId="63986664" w14:textId="2D70982D" w:rsidR="00BC2C4F" w:rsidRPr="00264CA1" w:rsidRDefault="00BC2C4F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Poskytovatel nenese odpovědnost za jakoukoli újmu či případnou škodu vzniklou v souvislosti s užíváním Služby</w:t>
      </w:r>
      <w:r w:rsidR="00F75596" w:rsidRPr="00264CA1">
        <w:rPr>
          <w:rFonts w:ascii="Arial" w:hAnsi="Arial" w:cs="Arial"/>
          <w:sz w:val="20"/>
          <w:szCs w:val="20"/>
        </w:rPr>
        <w:t>.</w:t>
      </w:r>
      <w:r w:rsidRPr="00264CA1">
        <w:rPr>
          <w:rFonts w:ascii="Arial" w:hAnsi="Arial" w:cs="Arial"/>
          <w:sz w:val="20"/>
          <w:szCs w:val="20"/>
        </w:rPr>
        <w:t xml:space="preserve"> </w:t>
      </w:r>
      <w:r w:rsidR="000D1F6A" w:rsidRPr="00264CA1">
        <w:rPr>
          <w:rFonts w:ascii="Arial" w:hAnsi="Arial" w:cs="Arial"/>
          <w:sz w:val="20"/>
          <w:szCs w:val="20"/>
        </w:rPr>
        <w:t xml:space="preserve">Poskytovatel zejména nenese odpovědnost </w:t>
      </w:r>
      <w:r w:rsidRPr="00264CA1">
        <w:rPr>
          <w:rFonts w:ascii="Arial" w:hAnsi="Arial" w:cs="Arial"/>
          <w:sz w:val="20"/>
          <w:szCs w:val="20"/>
        </w:rPr>
        <w:t>za případnou ztrátu dat, poškození či zničení softwaru či hardwaru Uživatele</w:t>
      </w:r>
      <w:r w:rsidR="00380A8F" w:rsidRPr="00264CA1">
        <w:rPr>
          <w:rFonts w:ascii="Arial" w:hAnsi="Arial" w:cs="Arial"/>
          <w:sz w:val="20"/>
          <w:szCs w:val="20"/>
        </w:rPr>
        <w:t xml:space="preserve"> </w:t>
      </w:r>
      <w:r w:rsidR="00690743" w:rsidRPr="00264CA1">
        <w:rPr>
          <w:rFonts w:ascii="Arial" w:hAnsi="Arial" w:cs="Arial"/>
          <w:sz w:val="20"/>
          <w:szCs w:val="20"/>
        </w:rPr>
        <w:t xml:space="preserve">ani </w:t>
      </w:r>
      <w:r w:rsidR="00380A8F" w:rsidRPr="00264CA1">
        <w:rPr>
          <w:rFonts w:ascii="Arial" w:hAnsi="Arial" w:cs="Arial"/>
          <w:sz w:val="20"/>
          <w:szCs w:val="20"/>
        </w:rPr>
        <w:t xml:space="preserve">za případný útok na Zařízení vedený jiným Uživatelem. </w:t>
      </w:r>
    </w:p>
    <w:p w14:paraId="7E74B928" w14:textId="1E60DDE6" w:rsidR="00380A8F" w:rsidRPr="00264CA1" w:rsidRDefault="00380A8F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Poskytovatel nenese odpovědnost za obsah informací přenášených prostřednictvím Bezdrátové Wi-Fi sítě, za rozesílaní nevyžádaných zpráv některým z Uživatelů třetím osobám, ani za jiné šíření informací, nakládání s osobními údaji nebo další aktivity Uživatelů v rozporu s platnými právními předpisy či dobrými mravy.</w:t>
      </w:r>
    </w:p>
    <w:p w14:paraId="5E7E49DC" w14:textId="36C794FC" w:rsidR="00313817" w:rsidRPr="00264CA1" w:rsidRDefault="00313817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Poskytovatel </w:t>
      </w:r>
      <w:r w:rsidR="00380A8F" w:rsidRPr="00264CA1">
        <w:rPr>
          <w:rFonts w:ascii="Arial" w:hAnsi="Arial" w:cs="Arial"/>
          <w:sz w:val="20"/>
          <w:szCs w:val="20"/>
        </w:rPr>
        <w:t>nenese odpovědnost za jakoukoli</w:t>
      </w:r>
      <w:r w:rsidRPr="00264CA1">
        <w:rPr>
          <w:rFonts w:ascii="Arial" w:hAnsi="Arial" w:cs="Arial"/>
          <w:sz w:val="20"/>
          <w:szCs w:val="20"/>
        </w:rPr>
        <w:t xml:space="preserve"> případnou</w:t>
      </w:r>
      <w:r w:rsidR="00380A8F" w:rsidRPr="00264CA1">
        <w:rPr>
          <w:rFonts w:ascii="Arial" w:hAnsi="Arial" w:cs="Arial"/>
          <w:sz w:val="20"/>
          <w:szCs w:val="20"/>
        </w:rPr>
        <w:t xml:space="preserve"> újmu či škodu</w:t>
      </w:r>
      <w:r w:rsidRPr="00264CA1">
        <w:rPr>
          <w:rFonts w:ascii="Arial" w:hAnsi="Arial" w:cs="Arial"/>
          <w:sz w:val="20"/>
          <w:szCs w:val="20"/>
        </w:rPr>
        <w:t xml:space="preserve"> </w:t>
      </w:r>
      <w:r w:rsidR="00380A8F" w:rsidRPr="00264CA1">
        <w:rPr>
          <w:rFonts w:ascii="Arial" w:hAnsi="Arial" w:cs="Arial"/>
          <w:sz w:val="20"/>
          <w:szCs w:val="20"/>
        </w:rPr>
        <w:t xml:space="preserve">vzniklou v důsledku výpadků či omezení funkčnosti nebo výkonnosti </w:t>
      </w:r>
      <w:r w:rsidRPr="00264CA1">
        <w:rPr>
          <w:rFonts w:ascii="Arial" w:hAnsi="Arial" w:cs="Arial"/>
          <w:sz w:val="20"/>
          <w:szCs w:val="20"/>
        </w:rPr>
        <w:t xml:space="preserve">Bezdrátové </w:t>
      </w:r>
      <w:r w:rsidR="00380A8F" w:rsidRPr="00264CA1">
        <w:rPr>
          <w:rFonts w:ascii="Arial" w:hAnsi="Arial" w:cs="Arial"/>
          <w:sz w:val="20"/>
          <w:szCs w:val="20"/>
        </w:rPr>
        <w:t>Wi</w:t>
      </w:r>
      <w:r w:rsidRPr="00264CA1">
        <w:rPr>
          <w:rFonts w:ascii="Arial" w:hAnsi="Arial" w:cs="Arial"/>
          <w:sz w:val="20"/>
          <w:szCs w:val="20"/>
        </w:rPr>
        <w:t>-</w:t>
      </w:r>
      <w:r w:rsidR="00380A8F" w:rsidRPr="00264CA1">
        <w:rPr>
          <w:rFonts w:ascii="Arial" w:hAnsi="Arial" w:cs="Arial"/>
          <w:sz w:val="20"/>
          <w:szCs w:val="20"/>
        </w:rPr>
        <w:t>Fi sítě, přerušení nebo zastavení přenosu dat či jiných poruch připojení k internetu prostřednictvím</w:t>
      </w:r>
      <w:r w:rsidR="00B92C8C" w:rsidRPr="00264CA1">
        <w:rPr>
          <w:rFonts w:ascii="Arial" w:hAnsi="Arial" w:cs="Arial"/>
          <w:sz w:val="20"/>
          <w:szCs w:val="20"/>
        </w:rPr>
        <w:t xml:space="preserve"> Bezdrátové Wi-Fi sítě</w:t>
      </w:r>
      <w:r w:rsidR="00380A8F" w:rsidRPr="00264CA1">
        <w:rPr>
          <w:rFonts w:ascii="Arial" w:hAnsi="Arial" w:cs="Arial"/>
          <w:sz w:val="20"/>
          <w:szCs w:val="20"/>
        </w:rPr>
        <w:t xml:space="preserve">, ani v důsledku omezené výkonnosti jednotlivých částí </w:t>
      </w:r>
      <w:r w:rsidR="00B92C8C" w:rsidRPr="00264CA1">
        <w:rPr>
          <w:rFonts w:ascii="Arial" w:hAnsi="Arial" w:cs="Arial"/>
          <w:sz w:val="20"/>
          <w:szCs w:val="20"/>
        </w:rPr>
        <w:t xml:space="preserve">Bezdrátové Wi-Fi sítě </w:t>
      </w:r>
      <w:r w:rsidR="00380A8F" w:rsidRPr="00264CA1">
        <w:rPr>
          <w:rFonts w:ascii="Arial" w:hAnsi="Arial" w:cs="Arial"/>
          <w:sz w:val="20"/>
          <w:szCs w:val="20"/>
        </w:rPr>
        <w:t>či nedostatečné rychlosti nebo kvality přenosu dat jejím prostřednictvím.</w:t>
      </w:r>
      <w:r w:rsidR="00DC2086">
        <w:rPr>
          <w:rFonts w:ascii="Arial" w:hAnsi="Arial" w:cs="Arial"/>
          <w:sz w:val="20"/>
          <w:szCs w:val="20"/>
        </w:rPr>
        <w:t xml:space="preserve"> Poskytovatel negarantuje jakoukoliv dostupnost, stabilitu, přenosovou rychlost ani jiné vlastnosti Bezdrátové Wi-Fi sítě a Služby.</w:t>
      </w:r>
    </w:p>
    <w:p w14:paraId="28E31E21" w14:textId="7F11DF48" w:rsidR="00380A8F" w:rsidRPr="00264CA1" w:rsidRDefault="00380A8F" w:rsidP="00554261">
      <w:pPr>
        <w:pStyle w:val="Odstavecseseznamem"/>
        <w:jc w:val="both"/>
        <w:rPr>
          <w:rFonts w:ascii="Arial" w:hAnsi="Arial" w:cs="Arial"/>
          <w:sz w:val="20"/>
          <w:szCs w:val="20"/>
        </w:rPr>
      </w:pPr>
    </w:p>
    <w:p w14:paraId="12DA4900" w14:textId="319CF1E9" w:rsidR="00BC635B" w:rsidRPr="00264CA1" w:rsidRDefault="00BC635B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t xml:space="preserve">Komunikace Poskytovatele s Uživateli </w:t>
      </w:r>
    </w:p>
    <w:p w14:paraId="1233E2F0" w14:textId="7B9A890E" w:rsidR="00BC635B" w:rsidRPr="00264CA1" w:rsidRDefault="00BC635B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Případná nezbytná upozornění jsou ze strany Poskytovatele komunikovaná Uživatelům prostřednictvím oznámení. Za oznámení se přitom považuje zpráva, která bude zveřejněná na webových stránkách Poskytovatele </w:t>
      </w:r>
      <w:r w:rsidR="00380D13">
        <w:rPr>
          <w:rFonts w:ascii="Arial" w:hAnsi="Arial" w:cs="Arial"/>
          <w:sz w:val="20"/>
          <w:szCs w:val="20"/>
        </w:rPr>
        <w:t>praha10.</w:t>
      </w:r>
      <w:r w:rsidRPr="00264CA1">
        <w:rPr>
          <w:rFonts w:ascii="Arial" w:hAnsi="Arial" w:cs="Arial"/>
          <w:sz w:val="20"/>
          <w:szCs w:val="20"/>
        </w:rPr>
        <w:t xml:space="preserve">cz, případně na úvodní </w:t>
      </w:r>
      <w:r w:rsidR="00711271" w:rsidRPr="00264CA1">
        <w:rPr>
          <w:rFonts w:ascii="Arial" w:hAnsi="Arial" w:cs="Arial"/>
          <w:sz w:val="20"/>
          <w:szCs w:val="20"/>
        </w:rPr>
        <w:t xml:space="preserve">stránce pro přihlášení do Bezdrátové Wi-Fi sítě. </w:t>
      </w:r>
    </w:p>
    <w:p w14:paraId="6BACD02B" w14:textId="1F8CA32A" w:rsidR="00BC635B" w:rsidRPr="00264CA1" w:rsidRDefault="00BC635B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Bezprostřední problémy s využíváním Služby, vyplývající z připojení k Síti, může Uživatel oznámit Poskytovateli prostřednictvím kontaktní e-mailové adresy </w:t>
      </w:r>
      <w:r w:rsidRPr="001071A7">
        <w:rPr>
          <w:rFonts w:ascii="Arial" w:hAnsi="Arial" w:cs="Arial"/>
          <w:sz w:val="20"/>
          <w:szCs w:val="20"/>
        </w:rPr>
        <w:t xml:space="preserve">IT oddělení Poskytovatele: </w:t>
      </w:r>
      <w:r w:rsidR="001071A7" w:rsidRPr="001071A7">
        <w:rPr>
          <w:rFonts w:ascii="Arial" w:hAnsi="Arial" w:cs="Arial"/>
          <w:sz w:val="20"/>
          <w:szCs w:val="20"/>
        </w:rPr>
        <w:t>i</w:t>
      </w:r>
      <w:r w:rsidR="001071A7" w:rsidRPr="001071A7">
        <w:rPr>
          <w:rFonts w:ascii="Arial" w:hAnsi="Arial" w:cs="Arial"/>
          <w:sz w:val="20"/>
          <w:szCs w:val="20"/>
        </w:rPr>
        <w:t>nformatika@praha10.cz</w:t>
      </w:r>
    </w:p>
    <w:p w14:paraId="2F51066A" w14:textId="28CC3BA1" w:rsidR="00BC635B" w:rsidRPr="00264CA1" w:rsidRDefault="00BC635B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Uživatel je před oznámením poruchy povinen sám ověřit, zda porucha nespočívá v jeho Zařízení.</w:t>
      </w:r>
    </w:p>
    <w:p w14:paraId="445D88F0" w14:textId="77777777" w:rsidR="00BC635B" w:rsidRPr="00264CA1" w:rsidRDefault="00BC635B" w:rsidP="00554261">
      <w:pPr>
        <w:pStyle w:val="Odstavecseseznamem"/>
        <w:ind w:left="867"/>
        <w:jc w:val="both"/>
        <w:rPr>
          <w:rFonts w:ascii="Arial" w:hAnsi="Arial" w:cs="Arial"/>
          <w:sz w:val="20"/>
          <w:szCs w:val="20"/>
        </w:rPr>
      </w:pPr>
    </w:p>
    <w:p w14:paraId="5409C149" w14:textId="047B8CEE" w:rsidR="00412B06" w:rsidRPr="00264CA1" w:rsidRDefault="00412B06" w:rsidP="00554261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64CA1">
        <w:rPr>
          <w:rFonts w:ascii="Arial" w:hAnsi="Arial" w:cs="Arial"/>
          <w:b/>
          <w:bCs/>
          <w:sz w:val="20"/>
          <w:szCs w:val="20"/>
        </w:rPr>
        <w:t xml:space="preserve">Závěrečná ustanovení </w:t>
      </w:r>
    </w:p>
    <w:p w14:paraId="542DD7BB" w14:textId="77777777" w:rsidR="000600CC" w:rsidRDefault="000600CC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Poskytovatel si vyhrazuje právo kdykoliv jednostranně upravit znění těchto Podmínek, a to i bez zaslání informací o provedené úpravě Uživatelům. </w:t>
      </w:r>
    </w:p>
    <w:p w14:paraId="55E8580D" w14:textId="77777777" w:rsidR="000600CC" w:rsidRPr="00264CA1" w:rsidRDefault="000600CC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Ztratí-li některé ustanovení těchto Podmínek platnost a/nebo účinnost, nemá to vliv na platnost a/nebo účinnost zbývajících ustanovení těchto Podmínek. </w:t>
      </w:r>
    </w:p>
    <w:p w14:paraId="18CBA969" w14:textId="3ADA9DC1" w:rsidR="000600CC" w:rsidRPr="00264CA1" w:rsidRDefault="000600CC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>T</w:t>
      </w:r>
      <w:r w:rsidR="00E53762">
        <w:rPr>
          <w:rFonts w:ascii="Arial" w:hAnsi="Arial" w:cs="Arial"/>
          <w:sz w:val="20"/>
          <w:szCs w:val="20"/>
        </w:rPr>
        <w:t>y</w:t>
      </w:r>
      <w:r w:rsidRPr="00264CA1">
        <w:rPr>
          <w:rFonts w:ascii="Arial" w:hAnsi="Arial" w:cs="Arial"/>
          <w:sz w:val="20"/>
          <w:szCs w:val="20"/>
        </w:rPr>
        <w:t>to P</w:t>
      </w:r>
      <w:r w:rsidR="00725A10">
        <w:rPr>
          <w:rFonts w:ascii="Arial" w:hAnsi="Arial" w:cs="Arial"/>
          <w:sz w:val="20"/>
          <w:szCs w:val="20"/>
        </w:rPr>
        <w:t>odmínky</w:t>
      </w:r>
      <w:r w:rsidRPr="00264CA1">
        <w:rPr>
          <w:rFonts w:ascii="Arial" w:hAnsi="Arial" w:cs="Arial"/>
          <w:sz w:val="20"/>
          <w:szCs w:val="20"/>
        </w:rPr>
        <w:t xml:space="preserve"> a jakékoli jejich pozdější změny nabývají platnosti a účinnosti dnem </w:t>
      </w:r>
      <w:commentRangeStart w:id="9"/>
      <w:r w:rsidRPr="00264CA1">
        <w:rPr>
          <w:rFonts w:ascii="Arial" w:hAnsi="Arial" w:cs="Arial"/>
          <w:sz w:val="20"/>
          <w:szCs w:val="20"/>
          <w:highlight w:val="yellow"/>
        </w:rPr>
        <w:t>j</w:t>
      </w:r>
      <w:r w:rsidRPr="00DC511B">
        <w:rPr>
          <w:rFonts w:ascii="Arial" w:hAnsi="Arial" w:cs="Arial"/>
          <w:sz w:val="20"/>
          <w:szCs w:val="20"/>
        </w:rPr>
        <w:t>ejich zveřejnění prostřednictvím internetových stránek Poskytovatele</w:t>
      </w:r>
      <w:r w:rsidR="00BC635B" w:rsidRPr="00DC511B">
        <w:rPr>
          <w:rFonts w:ascii="Arial" w:hAnsi="Arial" w:cs="Arial"/>
          <w:sz w:val="20"/>
          <w:szCs w:val="20"/>
        </w:rPr>
        <w:t xml:space="preserve"> / </w:t>
      </w:r>
      <w:r w:rsidR="001071A7" w:rsidRPr="00DC511B">
        <w:rPr>
          <w:rFonts w:ascii="Arial" w:hAnsi="Arial" w:cs="Arial"/>
          <w:sz w:val="20"/>
          <w:szCs w:val="20"/>
        </w:rPr>
        <w:t>18</w:t>
      </w:r>
      <w:r w:rsidRPr="00DC511B">
        <w:rPr>
          <w:rFonts w:ascii="Arial" w:hAnsi="Arial" w:cs="Arial"/>
          <w:sz w:val="20"/>
          <w:szCs w:val="20"/>
        </w:rPr>
        <w:t xml:space="preserve">. </w:t>
      </w:r>
      <w:r w:rsidR="00DC511B" w:rsidRPr="00DC511B">
        <w:rPr>
          <w:rFonts w:ascii="Arial" w:hAnsi="Arial" w:cs="Arial"/>
          <w:sz w:val="20"/>
          <w:szCs w:val="20"/>
        </w:rPr>
        <w:t>6</w:t>
      </w:r>
      <w:r w:rsidR="00BC635B" w:rsidRPr="00DC511B">
        <w:rPr>
          <w:rFonts w:ascii="Arial" w:hAnsi="Arial" w:cs="Arial"/>
          <w:sz w:val="20"/>
          <w:szCs w:val="20"/>
        </w:rPr>
        <w:t>. 2024</w:t>
      </w:r>
      <w:commentRangeEnd w:id="9"/>
      <w:r w:rsidR="00B92C8C" w:rsidRPr="00DC511B">
        <w:rPr>
          <w:rStyle w:val="Odkaznakoment"/>
          <w:rFonts w:ascii="Arial" w:hAnsi="Arial" w:cs="Arial"/>
          <w:sz w:val="20"/>
          <w:szCs w:val="20"/>
        </w:rPr>
        <w:commentReference w:id="9"/>
      </w:r>
    </w:p>
    <w:p w14:paraId="1265FA8E" w14:textId="03AB635A" w:rsidR="00412B06" w:rsidRPr="00264CA1" w:rsidRDefault="000600CC" w:rsidP="00554261">
      <w:pPr>
        <w:pStyle w:val="Odstavecseseznamem"/>
        <w:numPr>
          <w:ilvl w:val="1"/>
          <w:numId w:val="3"/>
        </w:numPr>
        <w:ind w:left="867" w:hanging="510"/>
        <w:jc w:val="both"/>
        <w:rPr>
          <w:rFonts w:ascii="Arial" w:hAnsi="Arial" w:cs="Arial"/>
          <w:sz w:val="20"/>
          <w:szCs w:val="20"/>
        </w:rPr>
      </w:pPr>
      <w:r w:rsidRPr="00264CA1">
        <w:rPr>
          <w:rFonts w:ascii="Arial" w:hAnsi="Arial" w:cs="Arial"/>
          <w:sz w:val="20"/>
          <w:szCs w:val="20"/>
        </w:rPr>
        <w:t xml:space="preserve">V záležitostech, které nejsou těmito Podmínkami výslovně upraveny, se řídí práva a povinnosti související s poskytováním a užíváním Služby platnými obecně závaznými právními předpisy České republiky.   </w:t>
      </w:r>
    </w:p>
    <w:sectPr w:rsidR="00412B06" w:rsidRPr="00264CA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inhold Legal" w:date="2024-01-25T16:15:00Z" w:initials="WL">
    <w:p w14:paraId="47C4AAB4" w14:textId="64E5CFA1" w:rsidR="00554261" w:rsidRDefault="00554261">
      <w:pPr>
        <w:pStyle w:val="Textkomente"/>
      </w:pPr>
      <w:r>
        <w:rPr>
          <w:rStyle w:val="Odkaznakoment"/>
        </w:rPr>
        <w:annotationRef/>
      </w:r>
      <w:r>
        <w:t>Prosíme o vložení loga</w:t>
      </w:r>
    </w:p>
  </w:comment>
  <w:comment w:id="6" w:author="Weinhold Legal" w:date="2024-01-23T10:57:00Z" w:initials="WL">
    <w:p w14:paraId="0655EA45" w14:textId="60CF9A15" w:rsidR="007603D1" w:rsidRDefault="007603D1">
      <w:pPr>
        <w:pStyle w:val="Textkomente"/>
      </w:pPr>
      <w:r>
        <w:rPr>
          <w:rStyle w:val="Odkaznakoment"/>
        </w:rPr>
        <w:annotationRef/>
      </w:r>
      <w:r w:rsidR="00264CA1" w:rsidRPr="00B92C8C">
        <w:t>Např.</w:t>
      </w:r>
      <w:r w:rsidRPr="00B92C8C">
        <w:t xml:space="preserve"> RFC 1918 a následujících</w:t>
      </w:r>
    </w:p>
  </w:comment>
  <w:comment w:id="4" w:author="Weinhold Legal" w:date="2024-01-23T10:57:00Z" w:initials="WL">
    <w:p w14:paraId="340F88A0" w14:textId="2195EE3B" w:rsidR="007603D1" w:rsidRDefault="007603D1">
      <w:pPr>
        <w:pStyle w:val="Textkomente"/>
      </w:pPr>
      <w:r>
        <w:rPr>
          <w:rStyle w:val="Odkaznakoment"/>
        </w:rPr>
        <w:annotationRef/>
      </w:r>
      <w:r>
        <w:t>Prosíme o potvrzení</w:t>
      </w:r>
    </w:p>
  </w:comment>
  <w:comment w:id="9" w:author="Weinhold Legal" w:date="2024-01-23T12:08:00Z" w:initials="WL">
    <w:p w14:paraId="3078976E" w14:textId="4FEEEC48" w:rsidR="00B92C8C" w:rsidRDefault="00B92C8C">
      <w:pPr>
        <w:pStyle w:val="Textkomente"/>
      </w:pPr>
      <w:r>
        <w:rPr>
          <w:rStyle w:val="Odkaznakoment"/>
        </w:rPr>
        <w:annotationRef/>
      </w:r>
      <w:r>
        <w:t>Prosíme o výběr preferované varianty</w:t>
      </w:r>
      <w:r w:rsidR="00AB5942">
        <w:t xml:space="preserve">. Doporučuje přitom, aby datum účinnosti nebyl pozdější jako datum, od kterého bude docházet k poskytování veřejné Wi-Fi.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C4AAB4" w15:done="0"/>
  <w15:commentEx w15:paraId="0655EA45" w15:done="0"/>
  <w15:commentEx w15:paraId="340F88A0" w15:done="0"/>
  <w15:commentEx w15:paraId="307897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346FB5E" w16cex:dateUtc="2024-01-25T15:15:00Z"/>
  <w16cex:commentExtensible w16cex:durableId="4131B292" w16cex:dateUtc="2024-01-23T09:57:00Z"/>
  <w16cex:commentExtensible w16cex:durableId="62E26EF3" w16cex:dateUtc="2024-01-23T09:57:00Z"/>
  <w16cex:commentExtensible w16cex:durableId="2FF09F86" w16cex:dateUtc="2024-01-23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C4AAB4" w16cid:durableId="6346FB5E"/>
  <w16cid:commentId w16cid:paraId="0655EA45" w16cid:durableId="4131B292"/>
  <w16cid:commentId w16cid:paraId="340F88A0" w16cid:durableId="62E26EF3"/>
  <w16cid:commentId w16cid:paraId="3078976E" w16cid:durableId="2FF09F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E126" w14:textId="77777777" w:rsidR="00554261" w:rsidRDefault="00554261" w:rsidP="00554261">
      <w:pPr>
        <w:spacing w:after="0" w:line="240" w:lineRule="auto"/>
      </w:pPr>
      <w:r>
        <w:separator/>
      </w:r>
    </w:p>
  </w:endnote>
  <w:endnote w:type="continuationSeparator" w:id="0">
    <w:p w14:paraId="2B1C3F74" w14:textId="77777777" w:rsidR="00554261" w:rsidRDefault="00554261" w:rsidP="0055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968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305FA" w14:textId="7DBE6F23" w:rsidR="00554261" w:rsidRDefault="00554261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3590C" w14:textId="77777777" w:rsidR="00554261" w:rsidRDefault="0055426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AEA3" w14:textId="77777777" w:rsidR="00554261" w:rsidRDefault="00554261" w:rsidP="00554261">
      <w:pPr>
        <w:spacing w:after="0" w:line="240" w:lineRule="auto"/>
      </w:pPr>
      <w:r>
        <w:separator/>
      </w:r>
    </w:p>
  </w:footnote>
  <w:footnote w:type="continuationSeparator" w:id="0">
    <w:p w14:paraId="0A48A5DB" w14:textId="77777777" w:rsidR="00554261" w:rsidRDefault="00554261" w:rsidP="00554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0A"/>
    <w:multiLevelType w:val="multilevel"/>
    <w:tmpl w:val="82D21E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5839"/>
    <w:multiLevelType w:val="hybridMultilevel"/>
    <w:tmpl w:val="EBB086E0"/>
    <w:lvl w:ilvl="0" w:tplc="CB58A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7EB9"/>
    <w:multiLevelType w:val="hybridMultilevel"/>
    <w:tmpl w:val="857412B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6F3212"/>
    <w:multiLevelType w:val="hybridMultilevel"/>
    <w:tmpl w:val="99E21E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D70"/>
    <w:multiLevelType w:val="hybridMultilevel"/>
    <w:tmpl w:val="2DA697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03FA"/>
    <w:multiLevelType w:val="hybridMultilevel"/>
    <w:tmpl w:val="6486F196"/>
    <w:lvl w:ilvl="0" w:tplc="09A664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042BC"/>
    <w:multiLevelType w:val="hybridMultilevel"/>
    <w:tmpl w:val="C832D702"/>
    <w:lvl w:ilvl="0" w:tplc="09A6647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325253"/>
    <w:multiLevelType w:val="hybridMultilevel"/>
    <w:tmpl w:val="FCBC6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84745"/>
    <w:multiLevelType w:val="multilevel"/>
    <w:tmpl w:val="FBD0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8D84C83"/>
    <w:multiLevelType w:val="hybridMultilevel"/>
    <w:tmpl w:val="5A2846A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085281"/>
    <w:multiLevelType w:val="hybridMultilevel"/>
    <w:tmpl w:val="E82C9D0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D27BE5"/>
    <w:multiLevelType w:val="hybridMultilevel"/>
    <w:tmpl w:val="BFC80F7A"/>
    <w:lvl w:ilvl="0" w:tplc="09A664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70E8E"/>
    <w:multiLevelType w:val="multilevel"/>
    <w:tmpl w:val="82D21E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579374">
    <w:abstractNumId w:val="1"/>
  </w:num>
  <w:num w:numId="2" w16cid:durableId="1009020573">
    <w:abstractNumId w:val="3"/>
  </w:num>
  <w:num w:numId="3" w16cid:durableId="1485076672">
    <w:abstractNumId w:val="8"/>
  </w:num>
  <w:num w:numId="4" w16cid:durableId="2129857175">
    <w:abstractNumId w:val="5"/>
  </w:num>
  <w:num w:numId="5" w16cid:durableId="748043864">
    <w:abstractNumId w:val="12"/>
  </w:num>
  <w:num w:numId="6" w16cid:durableId="560485866">
    <w:abstractNumId w:val="0"/>
  </w:num>
  <w:num w:numId="7" w16cid:durableId="402874462">
    <w:abstractNumId w:val="6"/>
  </w:num>
  <w:num w:numId="8" w16cid:durableId="561405006">
    <w:abstractNumId w:val="10"/>
  </w:num>
  <w:num w:numId="9" w16cid:durableId="635722005">
    <w:abstractNumId w:val="9"/>
  </w:num>
  <w:num w:numId="10" w16cid:durableId="1770276064">
    <w:abstractNumId w:val="2"/>
  </w:num>
  <w:num w:numId="11" w16cid:durableId="1136605786">
    <w:abstractNumId w:val="7"/>
  </w:num>
  <w:num w:numId="12" w16cid:durableId="576595108">
    <w:abstractNumId w:val="11"/>
  </w:num>
  <w:num w:numId="13" w16cid:durableId="95020818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inhold Legal">
    <w15:presenceInfo w15:providerId="None" w15:userId="Weinhold Legal"/>
  </w15:person>
  <w15:person w15:author="Šmehyl Filip (ÚMČ Praha 10)">
    <w15:presenceInfo w15:providerId="AD" w15:userId="S::filip.smehyl@praha10.cz::cbb30d3b-db33-4f89-8ba7-4cd0d0d170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71"/>
    <w:rsid w:val="00044DD2"/>
    <w:rsid w:val="000600CC"/>
    <w:rsid w:val="000D0E30"/>
    <w:rsid w:val="000D1F6A"/>
    <w:rsid w:val="001071A7"/>
    <w:rsid w:val="0018689A"/>
    <w:rsid w:val="002071F9"/>
    <w:rsid w:val="00264CA1"/>
    <w:rsid w:val="0028002A"/>
    <w:rsid w:val="00313817"/>
    <w:rsid w:val="003716D8"/>
    <w:rsid w:val="00380A8F"/>
    <w:rsid w:val="00380D13"/>
    <w:rsid w:val="00412B06"/>
    <w:rsid w:val="00426AE3"/>
    <w:rsid w:val="00426B5F"/>
    <w:rsid w:val="00461561"/>
    <w:rsid w:val="00475C06"/>
    <w:rsid w:val="00515B71"/>
    <w:rsid w:val="005362D6"/>
    <w:rsid w:val="00554261"/>
    <w:rsid w:val="00584D74"/>
    <w:rsid w:val="00601B17"/>
    <w:rsid w:val="006160F4"/>
    <w:rsid w:val="00690743"/>
    <w:rsid w:val="006A1A5A"/>
    <w:rsid w:val="006B6C39"/>
    <w:rsid w:val="006E5456"/>
    <w:rsid w:val="00711271"/>
    <w:rsid w:val="00716263"/>
    <w:rsid w:val="00725A10"/>
    <w:rsid w:val="00731C91"/>
    <w:rsid w:val="007563AC"/>
    <w:rsid w:val="007603D1"/>
    <w:rsid w:val="007A02A1"/>
    <w:rsid w:val="007D66BA"/>
    <w:rsid w:val="007F268C"/>
    <w:rsid w:val="007F6E39"/>
    <w:rsid w:val="00822193"/>
    <w:rsid w:val="00824B15"/>
    <w:rsid w:val="00842A5F"/>
    <w:rsid w:val="00862807"/>
    <w:rsid w:val="00863714"/>
    <w:rsid w:val="00863EA0"/>
    <w:rsid w:val="00873D9B"/>
    <w:rsid w:val="00913599"/>
    <w:rsid w:val="0093755D"/>
    <w:rsid w:val="00967552"/>
    <w:rsid w:val="00993142"/>
    <w:rsid w:val="00A3164E"/>
    <w:rsid w:val="00A33245"/>
    <w:rsid w:val="00A64C46"/>
    <w:rsid w:val="00AB5942"/>
    <w:rsid w:val="00B92C8C"/>
    <w:rsid w:val="00BC2C4F"/>
    <w:rsid w:val="00BC635B"/>
    <w:rsid w:val="00BD7EE7"/>
    <w:rsid w:val="00C06352"/>
    <w:rsid w:val="00C2151A"/>
    <w:rsid w:val="00D11B3E"/>
    <w:rsid w:val="00D677CB"/>
    <w:rsid w:val="00DA46D0"/>
    <w:rsid w:val="00DC005F"/>
    <w:rsid w:val="00DC2086"/>
    <w:rsid w:val="00DC511B"/>
    <w:rsid w:val="00E21720"/>
    <w:rsid w:val="00E22C1B"/>
    <w:rsid w:val="00E53762"/>
    <w:rsid w:val="00E63239"/>
    <w:rsid w:val="00E95249"/>
    <w:rsid w:val="00ED2158"/>
    <w:rsid w:val="00F47233"/>
    <w:rsid w:val="00F67065"/>
    <w:rsid w:val="00F75596"/>
    <w:rsid w:val="00FB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2672"/>
  <w15:chartTrackingRefBased/>
  <w15:docId w15:val="{CB37D1F4-0E8F-4D21-99EF-0F11BCCA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5B71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C2151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2151A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2151A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2151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2151A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F75596"/>
    <w:pPr>
      <w:spacing w:after="0" w:line="240" w:lineRule="auto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54261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54261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54261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554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54261"/>
  </w:style>
  <w:style w:type="paragraph" w:styleId="Zpat">
    <w:name w:val="footer"/>
    <w:basedOn w:val="Normln"/>
    <w:link w:val="ZpatChar"/>
    <w:uiPriority w:val="99"/>
    <w:unhideWhenUsed/>
    <w:rsid w:val="00554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5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66F6-C07D-4D79-BD15-22CBD890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1202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Weinhold Legal</dc:creator>
  <cp:keywords/>
  <dc:description/>
  <cp:lastModifiedBy>Filip Šmehyl</cp:lastModifiedBy>
  <cp:revision>8</cp:revision>
  <cp:lastPrinted>2024-01-23T16:26:00Z</cp:lastPrinted>
  <dcterms:created xsi:type="dcterms:W3CDTF">2024-06-18T11:10:00Z</dcterms:created>
  <dcterms:modified xsi:type="dcterms:W3CDTF">2024-06-18T11:15:00Z</dcterms:modified>
</cp:coreProperties>
</file>